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94B63" w:rsidRDefault="00494B63">
      <w:pPr>
        <w:pStyle w:val="ChapterNumberPACKT"/>
      </w:pPr>
      <w:r>
        <w:t>1</w:t>
      </w:r>
    </w:p>
    <w:p w:rsidR="00494B63" w:rsidRDefault="00494B63">
      <w:pPr>
        <w:pStyle w:val="ChapterTitlePACKT"/>
      </w:pPr>
      <w:r>
        <w:t xml:space="preserve">Diving into JavaScript core </w:t>
      </w:r>
    </w:p>
    <w:p w:rsidR="00494B63" w:rsidDel="00CF067D" w:rsidRDefault="00494B63" w:rsidP="00CF067D">
      <w:pPr>
        <w:pStyle w:val="NormalPACKT"/>
        <w:rPr>
          <w:del w:id="0" w:author="Priyanka Mehta" w:date="2015-10-16T15:04:00Z"/>
        </w:rPr>
      </w:pPr>
    </w:p>
    <w:p w:rsidR="00494B63" w:rsidRDefault="00494B63" w:rsidP="00CF067D">
      <w:pPr>
        <w:pStyle w:val="NormalPACKT"/>
        <w:rPr>
          <w:del w:id="1" w:author="Priyanka Mehta" w:date="2015-07-06T17:02:00Z"/>
        </w:rPr>
        <w:pPrChange w:id="2" w:author="Priyanka Mehta" w:date="2015-10-16T15:04:00Z">
          <w:pPr>
            <w:pStyle w:val="BulletPACKT"/>
            <w:numPr>
              <w:numId w:val="4"/>
            </w:numPr>
            <w:ind w:left="1080" w:hanging="360"/>
          </w:pPr>
        </w:pPrChange>
      </w:pPr>
      <w:del w:id="3" w:author="Priyanka Mehta" w:date="2015-07-06T17:02:00Z">
        <w:r>
          <w:delText>Make your code readable and expressive</w:delText>
        </w:r>
      </w:del>
    </w:p>
    <w:p w:rsidR="00494B63" w:rsidRDefault="00494B63" w:rsidP="00CF067D">
      <w:pPr>
        <w:pStyle w:val="NormalPACKT"/>
        <w:rPr>
          <w:del w:id="4" w:author="Priyanka Mehta" w:date="2015-07-06T17:02:00Z"/>
        </w:rPr>
        <w:pPrChange w:id="5" w:author="Priyanka Mehta" w:date="2015-10-16T15:04:00Z">
          <w:pPr>
            <w:pStyle w:val="BulletPACKT"/>
            <w:ind w:left="1080" w:hanging="360"/>
          </w:pPr>
        </w:pPrChange>
      </w:pPr>
      <w:del w:id="6" w:author="Priyanka Mehta" w:date="2015-07-06T17:02:00Z">
        <w:r>
          <w:delText>Mastering multi-line strings in JavaScript</w:delText>
        </w:r>
      </w:del>
    </w:p>
    <w:p w:rsidR="00494B63" w:rsidRDefault="00494B63" w:rsidP="00CF067D">
      <w:pPr>
        <w:pStyle w:val="NormalPACKT"/>
        <w:rPr>
          <w:del w:id="7" w:author="Priyanka Mehta" w:date="2015-07-06T17:02:00Z"/>
        </w:rPr>
        <w:pPrChange w:id="8" w:author="Priyanka Mehta" w:date="2015-10-16T15:04:00Z">
          <w:pPr>
            <w:pStyle w:val="BulletPACKT"/>
            <w:ind w:left="1080" w:hanging="360"/>
          </w:pPr>
        </w:pPrChange>
      </w:pPr>
      <w:del w:id="9" w:author="Priyanka Mehta" w:date="2015-07-06T17:02:00Z">
        <w:r>
          <w:delText>Manipulating arrays ES5 way</w:delText>
        </w:r>
      </w:del>
    </w:p>
    <w:p w:rsidR="00494B63" w:rsidRDefault="00494B63" w:rsidP="00CF067D">
      <w:pPr>
        <w:pStyle w:val="NormalPACKT"/>
        <w:rPr>
          <w:del w:id="10" w:author="Priyanka Mehta" w:date="2015-07-06T17:02:00Z"/>
        </w:rPr>
        <w:pPrChange w:id="11" w:author="Priyanka Mehta" w:date="2015-10-16T15:04:00Z">
          <w:pPr>
            <w:pStyle w:val="BulletPACKT"/>
            <w:ind w:left="1080" w:hanging="360"/>
          </w:pPr>
        </w:pPrChange>
      </w:pPr>
      <w:del w:id="12" w:author="Priyanka Mehta" w:date="2015-07-06T17:02:00Z">
        <w:r>
          <w:delText>Traversing an object: elegant, reliable, safe and fast</w:delText>
        </w:r>
      </w:del>
    </w:p>
    <w:p w:rsidR="00494B63" w:rsidRDefault="00494B63" w:rsidP="00CF067D">
      <w:pPr>
        <w:pStyle w:val="NormalPACKT"/>
        <w:rPr>
          <w:del w:id="13" w:author="Priyanka Mehta" w:date="2015-07-06T17:02:00Z"/>
        </w:rPr>
        <w:pPrChange w:id="14" w:author="Priyanka Mehta" w:date="2015-10-16T15:04:00Z">
          <w:pPr>
            <w:pStyle w:val="BulletPACKT"/>
            <w:ind w:left="1080" w:hanging="360"/>
          </w:pPr>
        </w:pPrChange>
      </w:pPr>
      <w:del w:id="15" w:author="Priyanka Mehta" w:date="2015-07-06T17:02:00Z">
        <w:r>
          <w:delText>Most effective way of declaring objects</w:delText>
        </w:r>
      </w:del>
    </w:p>
    <w:p w:rsidR="00494B63" w:rsidRDefault="00494B63" w:rsidP="00CF067D">
      <w:pPr>
        <w:pStyle w:val="NormalPACKT"/>
        <w:rPr>
          <w:del w:id="16" w:author="Priyanka Mehta" w:date="2015-07-06T17:02:00Z"/>
        </w:rPr>
        <w:pPrChange w:id="17" w:author="Priyanka Mehta" w:date="2015-10-16T15:04:00Z">
          <w:pPr>
            <w:pStyle w:val="BulletPACKT"/>
            <w:ind w:left="1080" w:hanging="360"/>
          </w:pPr>
        </w:pPrChange>
      </w:pPr>
      <w:del w:id="18" w:author="Priyanka Mehta" w:date="2015-07-06T17:02:00Z">
        <w:r>
          <w:delText>How to: magic methods in JavaScript</w:delText>
        </w:r>
      </w:del>
    </w:p>
    <w:p w:rsidR="00494B63" w:rsidDel="00CF067D" w:rsidRDefault="00494B63" w:rsidP="00CF067D">
      <w:pPr>
        <w:pStyle w:val="NormalPACKT"/>
        <w:rPr>
          <w:del w:id="19" w:author="Priyanka Mehta" w:date="2015-10-16T15:04:00Z"/>
        </w:rPr>
        <w:pPrChange w:id="20" w:author="Priyanka Mehta" w:date="2015-10-16T15:04:00Z">
          <w:pPr>
            <w:pStyle w:val="BulletPACKT"/>
            <w:numPr>
              <w:numId w:val="4"/>
            </w:numPr>
            <w:ind w:left="1080" w:hanging="360"/>
          </w:pPr>
        </w:pPrChange>
      </w:pPr>
      <w:del w:id="21" w:author="Priyanka Mehta" w:date="2015-07-06T17:02:00Z">
        <w:r>
          <w:delText>Summary</w:delText>
        </w:r>
      </w:del>
    </w:p>
    <w:p w:rsidR="00494B63" w:rsidDel="00CF067D" w:rsidRDefault="00494B63" w:rsidP="00CF067D">
      <w:pPr>
        <w:pStyle w:val="NormalPACKT"/>
        <w:rPr>
          <w:del w:id="22" w:author="Priyanka Mehta" w:date="2015-10-16T15:04:00Z"/>
        </w:rPr>
      </w:pPr>
    </w:p>
    <w:p w:rsidR="00494B63" w:rsidRDefault="00494B63" w:rsidP="00CF067D">
      <w:pPr>
        <w:pStyle w:val="NormalPACKT"/>
        <w:rPr>
          <w:ins w:id="23" w:author="Priyanka Mehta" w:date="2015-07-06T17:02:00Z"/>
        </w:rPr>
      </w:pPr>
      <w:r>
        <w:t xml:space="preserve">You may have an iPhone for years and regard yourself as an experienced user. At the same time you keep removing unwanted characters during typing by pressing </w:t>
      </w:r>
      <w:del w:id="24" w:author="Priyanka Mehta" w:date="2015-07-06T17:33:00Z">
        <w:r>
          <w:rPr>
            <w:rStyle w:val="ScreenTextPACKT"/>
          </w:rPr>
          <w:delText>“</w:delText>
        </w:r>
      </w:del>
      <w:r>
        <w:rPr>
          <w:rStyle w:val="KeyWordPACKT"/>
        </w:rPr>
        <w:t>delete</w:t>
      </w:r>
      <w:del w:id="25" w:author="Priyanka Mehta" w:date="2015-07-06T17:33:00Z">
        <w:r>
          <w:rPr>
            <w:rStyle w:val="ScreenTextPACKT"/>
          </w:rPr>
          <w:delText>”</w:delText>
        </w:r>
      </w:del>
      <w:r>
        <w:rPr>
          <w:rStyle w:val="ScreenTextPACKT"/>
        </w:rPr>
        <w:t>,</w:t>
      </w:r>
      <w:r>
        <w:t xml:space="preserve"> one at a time. However one day you find out that a quick shake allows you delete the whole message in one tap. Then you wonder why on earth you didn’t know it earlier. </w:t>
      </w:r>
      <w:proofErr w:type="gramStart"/>
      <w:r>
        <w:t>The same with programming.</w:t>
      </w:r>
      <w:proofErr w:type="gramEnd"/>
      <w:r>
        <w:t xml:space="preserve"> We can be quite satisfied with our coding until, all of sudden, we run into a trick or a lesser-known language feature that makes us reconsider the entire work of years. It turns out that we could do it cleaner, more readable, testable, </w:t>
      </w:r>
      <w:del w:id="26" w:author="Priyanka Mehta" w:date="2015-07-06T17:37:00Z">
        <w:r>
          <w:delText>maintainable</w:delText>
        </w:r>
      </w:del>
      <w:ins w:id="27" w:author="Priyanka Mehta" w:date="2015-07-06T17:37:00Z">
        <w:r>
          <w:t>and maintainable</w:t>
        </w:r>
      </w:ins>
      <w:r>
        <w:t>. So it’s presumed that you already have experience with JavaScript, but the chapter equips you with best practices to improve your code.</w:t>
      </w:r>
    </w:p>
    <w:p w:rsidR="00494B63" w:rsidRDefault="00494B63">
      <w:pPr>
        <w:pStyle w:val="BulletPACKT"/>
        <w:ind w:left="1080" w:hanging="360"/>
        <w:rPr>
          <w:ins w:id="28" w:author="Priyanka Mehta" w:date="2015-07-06T17:02:00Z"/>
        </w:rPr>
      </w:pPr>
      <w:ins w:id="29" w:author="Priyanka Mehta" w:date="2015-07-06T17:02:00Z">
        <w:r>
          <w:t>Make your code readable and expressive</w:t>
        </w:r>
      </w:ins>
    </w:p>
    <w:p w:rsidR="00494B63" w:rsidRDefault="00494B63">
      <w:pPr>
        <w:pStyle w:val="BulletPACKT"/>
        <w:ind w:left="1080" w:hanging="360"/>
        <w:rPr>
          <w:ins w:id="30" w:author="Priyanka Mehta" w:date="2015-07-06T17:02:00Z"/>
        </w:rPr>
      </w:pPr>
      <w:ins w:id="31" w:author="Priyanka Mehta" w:date="2015-07-06T17:02:00Z">
        <w:r>
          <w:t>Mastering multi-line strings in JavaScript</w:t>
        </w:r>
      </w:ins>
    </w:p>
    <w:p w:rsidR="00494B63" w:rsidRDefault="00494B63">
      <w:pPr>
        <w:pStyle w:val="BulletPACKT"/>
        <w:ind w:left="1080" w:hanging="360"/>
        <w:rPr>
          <w:ins w:id="32" w:author="Priyanka Mehta" w:date="2015-07-06T17:02:00Z"/>
        </w:rPr>
      </w:pPr>
      <w:ins w:id="33" w:author="Priyanka Mehta" w:date="2015-07-06T17:02:00Z">
        <w:r>
          <w:t>Manipulating arrays ES5 way</w:t>
        </w:r>
      </w:ins>
    </w:p>
    <w:p w:rsidR="00494B63" w:rsidRDefault="00494B63">
      <w:pPr>
        <w:pStyle w:val="BulletPACKT"/>
        <w:ind w:left="1080" w:hanging="360"/>
        <w:rPr>
          <w:ins w:id="34" w:author="Priyanka Mehta" w:date="2015-07-06T17:02:00Z"/>
        </w:rPr>
      </w:pPr>
      <w:ins w:id="35" w:author="Priyanka Mehta" w:date="2015-07-06T17:02:00Z">
        <w:r>
          <w:t>Traversing an object: elegant, reliable, safe and fast</w:t>
        </w:r>
      </w:ins>
    </w:p>
    <w:p w:rsidR="00494B63" w:rsidRDefault="00494B63">
      <w:pPr>
        <w:pStyle w:val="BulletPACKT"/>
        <w:ind w:left="1080" w:hanging="360"/>
        <w:rPr>
          <w:ins w:id="36" w:author="Priyanka Mehta" w:date="2015-07-06T17:02:00Z"/>
        </w:rPr>
      </w:pPr>
      <w:ins w:id="37" w:author="Priyanka Mehta" w:date="2015-07-06T17:02:00Z">
        <w:r>
          <w:t>Most effective way of declaring objects</w:t>
        </w:r>
      </w:ins>
    </w:p>
    <w:p w:rsidR="00494B63" w:rsidRDefault="00494B63" w:rsidP="00CF067D">
      <w:pPr>
        <w:pStyle w:val="BulletPACKT"/>
        <w:sectPr w:rsidR="00494B63">
          <w:headerReference w:type="even" r:id="rId7"/>
          <w:headerReference w:type="default" r:id="rId8"/>
          <w:footerReference w:type="even" r:id="rId9"/>
          <w:footerReference w:type="default" r:id="rId10"/>
          <w:headerReference w:type="first" r:id="rId11"/>
          <w:footerReference w:type="first" r:id="rId12"/>
          <w:pgSz w:w="12240" w:h="15840"/>
          <w:pgMar w:top="2347" w:right="2160" w:bottom="2707" w:left="2160" w:header="720" w:footer="2347" w:gutter="0"/>
          <w:cols w:space="720"/>
          <w:docGrid w:linePitch="600" w:charSpace="40960"/>
        </w:sectPr>
        <w:pPrChange w:id="38" w:author="Priyanka Mehta" w:date="2015-10-16T15:05:00Z">
          <w:pPr/>
        </w:pPrChange>
      </w:pPr>
      <w:ins w:id="39" w:author="Priyanka Mehta" w:date="2015-07-06T17:02:00Z">
        <w:r>
          <w:t>How to: magic methods in JavaScript</w:t>
        </w:r>
      </w:ins>
    </w:p>
    <w:p w:rsidR="00494B63" w:rsidRDefault="00494B63" w:rsidP="00CF067D">
      <w:pPr>
        <w:pStyle w:val="Heading1"/>
        <w:numPr>
          <w:ilvl w:val="0"/>
          <w:numId w:val="0"/>
        </w:numPr>
        <w:pPrChange w:id="40" w:author="Priyanka Mehta" w:date="2015-10-16T15:05:00Z">
          <w:pPr>
            <w:pStyle w:val="Heading1"/>
          </w:pPr>
        </w:pPrChange>
      </w:pPr>
      <w:r>
        <w:lastRenderedPageBreak/>
        <w:t>Make your code readable and expressive</w:t>
      </w:r>
    </w:p>
    <w:p w:rsidR="00494B63" w:rsidRDefault="00494B63">
      <w:pPr>
        <w:pStyle w:val="NormalPACKT"/>
        <w:sectPr w:rsidR="00494B63">
          <w:headerReference w:type="even" r:id="rId13"/>
          <w:headerReference w:type="default" r:id="rId14"/>
          <w:footerReference w:type="even" r:id="rId15"/>
          <w:footerReference w:type="default" r:id="rId16"/>
          <w:headerReference w:type="first" r:id="rId17"/>
          <w:footerReference w:type="first" r:id="rId18"/>
          <w:pgSz w:w="12240" w:h="15840"/>
          <w:pgMar w:top="2347" w:right="2160" w:bottom="2707" w:left="2160" w:header="720" w:footer="2347" w:gutter="0"/>
          <w:cols w:space="720"/>
          <w:docGrid w:linePitch="600" w:charSpace="40960"/>
        </w:sectPr>
      </w:pPr>
      <w:r>
        <w:t xml:space="preserve">There quite numerous practices and heuristics as to keep code more readable, expressive and clean. We touch upon that topic later on, but here we talk about </w:t>
      </w:r>
      <w:r>
        <w:rPr>
          <w:rStyle w:val="KeyWordPACKT"/>
        </w:rPr>
        <w:t>syntactic</w:t>
      </w:r>
      <w:r>
        <w:rPr>
          <w:rStyle w:val="DefaultParagraphFont1"/>
          <w:szCs w:val="22"/>
        </w:rPr>
        <w:t xml:space="preserve"> </w:t>
      </w:r>
      <w:r>
        <w:rPr>
          <w:rStyle w:val="KeyWordPACKT"/>
        </w:rPr>
        <w:t>sugar</w:t>
      </w:r>
      <w:r>
        <w:t xml:space="preserve">. The term means an alternative syntax that </w:t>
      </w:r>
      <w:del w:id="41" w:author="Dmitry Sheiko" w:date="2015-10-15T09:27:00Z">
        <w:r>
          <w:delText>makes</w:delText>
        </w:r>
      </w:del>
      <w:ins w:id="42" w:author="Dmitry Sheiko" w:date="2015-10-15T09:27:00Z">
        <w:r>
          <w:t>is meant to make</w:t>
        </w:r>
      </w:ins>
      <w:r>
        <w:t xml:space="preserve"> the code more expressive and readable. In fact we have some of it in JavaScript from the very beginning, for an instance increment/decrement and addition/subtraction assignment operators inherited from C.</w:t>
      </w:r>
      <w:r>
        <w:rPr>
          <w:color w:val="000000"/>
          <w:szCs w:val="22"/>
        </w:rPr>
        <w:t xml:space="preserve"> </w:t>
      </w:r>
      <w:r>
        <w:rPr>
          <w:rStyle w:val="CodeInTextPACKT"/>
        </w:rPr>
        <w:t>foo++</w:t>
      </w:r>
      <w:r>
        <w:rPr>
          <w:color w:val="000000"/>
          <w:szCs w:val="22"/>
        </w:rPr>
        <w:t xml:space="preserve"> is </w:t>
      </w:r>
      <w:r>
        <w:rPr>
          <w:rStyle w:val="KeyWordPACKT"/>
          <w:szCs w:val="22"/>
        </w:rPr>
        <w:t>syntactic sugar</w:t>
      </w:r>
      <w:r>
        <w:rPr>
          <w:color w:val="000000"/>
          <w:szCs w:val="22"/>
        </w:rPr>
        <w:t xml:space="preserve"> for </w:t>
      </w:r>
      <w:r>
        <w:rPr>
          <w:rStyle w:val="CodeInTextPACKT"/>
        </w:rPr>
        <w:t>foo = foo + 1</w:t>
      </w:r>
      <w:r>
        <w:rPr>
          <w:color w:val="0000FF"/>
          <w:szCs w:val="22"/>
        </w:rPr>
        <w:t xml:space="preserve"> </w:t>
      </w:r>
      <w:r>
        <w:rPr>
          <w:color w:val="000000"/>
          <w:szCs w:val="22"/>
        </w:rPr>
        <w:t xml:space="preserve">and </w:t>
      </w:r>
      <w:r>
        <w:rPr>
          <w:rStyle w:val="CodeInTextPACKT"/>
        </w:rPr>
        <w:t xml:space="preserve">foo += bar </w:t>
      </w:r>
      <w:r>
        <w:rPr>
          <w:color w:val="000000"/>
          <w:szCs w:val="22"/>
        </w:rPr>
        <w:t xml:space="preserve">is a shorter </w:t>
      </w:r>
      <w:proofErr w:type="gramStart"/>
      <w:r>
        <w:rPr>
          <w:color w:val="000000"/>
          <w:szCs w:val="22"/>
        </w:rPr>
        <w:t>form</w:t>
      </w:r>
      <w:proofErr w:type="gramEnd"/>
      <w:r>
        <w:rPr>
          <w:color w:val="000000"/>
          <w:szCs w:val="22"/>
        </w:rPr>
        <w:t xml:space="preserve"> for </w:t>
      </w:r>
      <w:r>
        <w:rPr>
          <w:rStyle w:val="CodeInTextPACKT"/>
        </w:rPr>
        <w:t>foo = foo + bar</w:t>
      </w:r>
      <w:r>
        <w:rPr>
          <w:color w:val="000000"/>
          <w:szCs w:val="22"/>
        </w:rPr>
        <w:t>. Besides we have a few tricks that serve the same purpose</w:t>
      </w:r>
    </w:p>
    <w:p w:rsidR="00494B63" w:rsidRDefault="00494B63">
      <w:pPr>
        <w:pStyle w:val="NormalPACKT"/>
      </w:pPr>
      <w:r>
        <w:lastRenderedPageBreak/>
        <w:t xml:space="preserve">JavaScript applies on logical expressions so called </w:t>
      </w:r>
      <w:del w:id="43" w:author="Priyanka Mehta" w:date="2015-07-06T17:42:00Z">
        <w:r>
          <w:delText>“</w:delText>
        </w:r>
      </w:del>
      <w:r>
        <w:rPr>
          <w:rStyle w:val="KeyWordPACKT"/>
          <w:color w:val="000000"/>
          <w:szCs w:val="22"/>
        </w:rPr>
        <w:t>short-circuit</w:t>
      </w:r>
      <w:del w:id="44" w:author="Priyanka Mehta" w:date="2015-07-06T17:42:00Z">
        <w:r>
          <w:rPr>
            <w:rStyle w:val="KeyWordPACKT"/>
            <w:color w:val="000000"/>
            <w:szCs w:val="22"/>
          </w:rPr>
          <w:delText>”</w:delText>
        </w:r>
      </w:del>
      <w:r>
        <w:t xml:space="preserve"> evaluation. That mean an expression is read left to right, but as soon as the condition result is determined on early stage the expression tail is not evaluated. If we have </w:t>
      </w:r>
      <w:r>
        <w:rPr>
          <w:rStyle w:val="CodeInTextPACKT"/>
          <w:rFonts w:cs="Times New Roman"/>
          <w:color w:val="auto"/>
          <w:sz w:val="22"/>
          <w:szCs w:val="24"/>
        </w:rPr>
        <w:t>true || false || false</w:t>
      </w:r>
      <w:r>
        <w:t xml:space="preserve"> the interpreter knows from the first test that the result is true regardless of other tests. So </w:t>
      </w:r>
      <w:r>
        <w:rPr>
          <w:rStyle w:val="CodeInTextPACKT"/>
          <w:rFonts w:cs="Times New Roman"/>
          <w:color w:val="auto"/>
          <w:sz w:val="22"/>
          <w:szCs w:val="24"/>
        </w:rPr>
        <w:t>false || false</w:t>
      </w:r>
      <w:del w:id="45" w:author="Priyanka Mehta" w:date="2015-07-06T17:59:00Z">
        <w:r>
          <w:rPr>
            <w:rStyle w:val="CodeInTextPACKT"/>
            <w:rFonts w:cs="Times New Roman"/>
            <w:color w:val="auto"/>
            <w:sz w:val="22"/>
            <w:szCs w:val="24"/>
          </w:rPr>
          <w:delText xml:space="preserve"> </w:delText>
        </w:r>
      </w:del>
      <w:r>
        <w:t> part is not evaluated what opens a way for creativity.</w:t>
      </w:r>
    </w:p>
    <w:p w:rsidR="00494B63" w:rsidRDefault="00494B63">
      <w:pPr>
        <w:pStyle w:val="Heading2"/>
      </w:pPr>
      <w:r>
        <w:t>Function argument default value</w:t>
      </w:r>
    </w:p>
    <w:p w:rsidR="00494B63" w:rsidRDefault="00494B63">
      <w:pPr>
        <w:pStyle w:val="CodePACKT"/>
      </w:pPr>
      <w:proofErr w:type="gramStart"/>
      <w:r>
        <w:t>function</w:t>
      </w:r>
      <w:proofErr w:type="gramEnd"/>
      <w:r>
        <w:t xml:space="preserve"> </w:t>
      </w:r>
      <w:ins w:id="46" w:author="Dmitry Sheiko" w:date="2015-10-15T09:39:00Z">
        <w:r>
          <w:t>stub</w:t>
        </w:r>
      </w:ins>
      <w:del w:id="47" w:author="Dmitry Sheiko" w:date="2015-10-15T09:39:00Z">
        <w:r>
          <w:delText>fn</w:delText>
        </w:r>
      </w:del>
      <w:r>
        <w:t>( foo ) {</w:t>
      </w:r>
    </w:p>
    <w:p w:rsidR="00494B63" w:rsidRDefault="00494B63">
      <w:pPr>
        <w:pStyle w:val="CodeHighlightedPACKT"/>
      </w:pPr>
      <w:r>
        <w:t> </w:t>
      </w:r>
      <w:proofErr w:type="gramStart"/>
      <w:r>
        <w:t>return</w:t>
      </w:r>
      <w:proofErr w:type="gramEnd"/>
      <w:r>
        <w:t xml:space="preserve"> foo || "Default value";</w:t>
      </w:r>
    </w:p>
    <w:p w:rsidR="00494B63" w:rsidRDefault="00494B63">
      <w:pPr>
        <w:pStyle w:val="CodePACKT"/>
      </w:pPr>
      <w:r>
        <w:t>}</w:t>
      </w:r>
    </w:p>
    <w:p w:rsidR="00494B63" w:rsidRDefault="00494B63">
      <w:pPr>
        <w:pStyle w:val="CodePACKT"/>
      </w:pPr>
    </w:p>
    <w:p w:rsidR="00494B63" w:rsidRDefault="00494B63">
      <w:pPr>
        <w:pStyle w:val="CodePACKT"/>
      </w:pPr>
      <w:proofErr w:type="gramStart"/>
      <w:r>
        <w:t>console.log(</w:t>
      </w:r>
      <w:proofErr w:type="gramEnd"/>
      <w:r>
        <w:t xml:space="preserve"> </w:t>
      </w:r>
      <w:del w:id="48" w:author="Dmitry Sheiko" w:date="2015-10-15T09:40:00Z">
        <w:r>
          <w:delText>fn</w:delText>
        </w:r>
      </w:del>
      <w:ins w:id="49" w:author="Dmitry Sheiko" w:date="2015-10-15T09:40:00Z">
        <w:r>
          <w:t>stub</w:t>
        </w:r>
      </w:ins>
      <w:r>
        <w:t>( "My value" ) ); // My value</w:t>
      </w:r>
    </w:p>
    <w:p w:rsidR="00494B63" w:rsidRDefault="00494B63">
      <w:pPr>
        <w:pStyle w:val="CodePACKT"/>
      </w:pPr>
      <w:proofErr w:type="gramStart"/>
      <w:r>
        <w:t>console.log(</w:t>
      </w:r>
      <w:proofErr w:type="gramEnd"/>
      <w:r>
        <w:t xml:space="preserve"> </w:t>
      </w:r>
      <w:del w:id="50" w:author="Dmitry Sheiko" w:date="2015-10-15T09:40:00Z">
        <w:r>
          <w:delText>fn</w:delText>
        </w:r>
      </w:del>
      <w:ins w:id="51" w:author="Dmitry Sheiko" w:date="2015-10-15T09:40:00Z">
        <w:r>
          <w:t>stub</w:t>
        </w:r>
      </w:ins>
      <w:r>
        <w:t>() ); // Default value</w:t>
      </w:r>
    </w:p>
    <w:p w:rsidR="00494B63" w:rsidRDefault="00494B63">
      <w:pPr>
        <w:pStyle w:val="BodyText"/>
      </w:pPr>
    </w:p>
    <w:p w:rsidR="00494B63" w:rsidRDefault="00494B63">
      <w:pPr>
        <w:pStyle w:val="NormalPACKT"/>
      </w:pPr>
      <w:r>
        <w:t xml:space="preserve">What is going on here? When </w:t>
      </w:r>
      <w:proofErr w:type="spellStart"/>
      <w:r>
        <w:rPr>
          <w:rStyle w:val="CodeInTextPACKT"/>
        </w:rPr>
        <w:t>foo</w:t>
      </w:r>
      <w:proofErr w:type="spellEnd"/>
      <w:r>
        <w:t xml:space="preserve"> is</w:t>
      </w:r>
      <w:commentRangeStart w:id="52"/>
      <w:r>
        <w:t xml:space="preserve"> </w:t>
      </w:r>
      <w:proofErr w:type="spellStart"/>
      <w:r>
        <w:t>truth</w:t>
      </w:r>
      <w:ins w:id="53" w:author="Priyanka Mehta" w:date="2015-10-16T15:06:00Z">
        <w:r w:rsidR="00CF067D">
          <w:t>y</w:t>
        </w:r>
      </w:ins>
      <w:proofErr w:type="spellEnd"/>
      <w:del w:id="54" w:author="Priyanka Mehta" w:date="2015-07-06T18:01:00Z">
        <w:r>
          <w:delText>y</w:delText>
        </w:r>
      </w:del>
      <w:r>
        <w:t xml:space="preserve"> </w:t>
      </w:r>
      <w:commentRangeEnd w:id="52"/>
      <w:r w:rsidR="00FD1E9A">
        <w:rPr>
          <w:rStyle w:val="CommentReference"/>
          <w:rFonts w:ascii="Arial" w:hAnsi="Arial" w:cs="Arial"/>
          <w:bCs/>
        </w:rPr>
        <w:commentReference w:id="52"/>
      </w:r>
      <w:r>
        <w:t xml:space="preserve">(not </w:t>
      </w:r>
      <w:r>
        <w:rPr>
          <w:rStyle w:val="CodeInTextPACKT"/>
        </w:rPr>
        <w:t>undefined</w:t>
      </w:r>
      <w:r>
        <w:t xml:space="preserve">, </w:t>
      </w:r>
      <w:proofErr w:type="spellStart"/>
      <w:r>
        <w:rPr>
          <w:rStyle w:val="CodeInTextPACKT"/>
        </w:rPr>
        <w:t>NaN</w:t>
      </w:r>
      <w:proofErr w:type="spellEnd"/>
      <w:r>
        <w:t xml:space="preserve">, </w:t>
      </w:r>
      <w:r>
        <w:rPr>
          <w:rStyle w:val="CodeInTextPACKT"/>
        </w:rPr>
        <w:t>null</w:t>
      </w:r>
      <w:r>
        <w:t xml:space="preserve">, </w:t>
      </w:r>
      <w:r>
        <w:rPr>
          <w:rStyle w:val="CodeInTextPACKT"/>
        </w:rPr>
        <w:t>false</w:t>
      </w:r>
      <w:r>
        <w:t xml:space="preserve">, </w:t>
      </w:r>
      <w:r>
        <w:rPr>
          <w:rStyle w:val="CodeInTextPACKT"/>
        </w:rPr>
        <w:t>0</w:t>
      </w:r>
      <w:r>
        <w:t xml:space="preserve">, </w:t>
      </w:r>
      <w:r>
        <w:rPr>
          <w:rStyle w:val="CodeInTextPACKT"/>
        </w:rPr>
        <w:t>“”</w:t>
      </w:r>
      <w:r>
        <w:t xml:space="preserve">) the result of the logical expression is </w:t>
      </w:r>
      <w:r>
        <w:rPr>
          <w:rStyle w:val="CodeInTextPACKT"/>
        </w:rPr>
        <w:t>foo</w:t>
      </w:r>
      <w:r>
        <w:t xml:space="preserve">, otherwise the expression is evaluated till </w:t>
      </w:r>
      <w:r>
        <w:rPr>
          <w:rStyle w:val="CodeInTextPACKT"/>
        </w:rPr>
        <w:t>"Default value"</w:t>
      </w:r>
      <w:r>
        <w:t xml:space="preserve"> and that makes the result.    </w:t>
      </w:r>
    </w:p>
    <w:p w:rsidR="00494B63" w:rsidRDefault="00494B63">
      <w:pPr>
        <w:pStyle w:val="Heading2"/>
      </w:pPr>
      <w:r>
        <w:t>Conditional invocation</w:t>
      </w:r>
    </w:p>
    <w:p w:rsidR="00494B63" w:rsidRDefault="00494B63">
      <w:pPr>
        <w:pStyle w:val="CodePACKT"/>
      </w:pPr>
      <w:proofErr w:type="spellStart"/>
      <w:proofErr w:type="gramStart"/>
      <w:r>
        <w:t>var</w:t>
      </w:r>
      <w:proofErr w:type="spellEnd"/>
      <w:proofErr w:type="gramEnd"/>
      <w:r>
        <w:t xml:space="preserve"> age = 20;</w:t>
      </w:r>
    </w:p>
    <w:p w:rsidR="00494B63" w:rsidRDefault="00494B63">
      <w:pPr>
        <w:pStyle w:val="CodePACKT"/>
      </w:pPr>
      <w:proofErr w:type="gramStart"/>
      <w:r>
        <w:t>age</w:t>
      </w:r>
      <w:proofErr w:type="gramEnd"/>
      <w:r>
        <w:t xml:space="preserve"> &gt;= 18 &amp;&amp; console.log( "You are allowed to play this game" );</w:t>
      </w:r>
    </w:p>
    <w:p w:rsidR="00494B63" w:rsidRDefault="00494B63">
      <w:pPr>
        <w:pStyle w:val="CodePACKT"/>
      </w:pPr>
      <w:proofErr w:type="gramStart"/>
      <w:r>
        <w:t>age</w:t>
      </w:r>
      <w:proofErr w:type="gramEnd"/>
      <w:r>
        <w:t xml:space="preserve"> &gt;= 18 || console.log( "The game is restricted to 18 and over" );</w:t>
      </w:r>
    </w:p>
    <w:p w:rsidR="00494B63" w:rsidRDefault="00494B63">
      <w:pPr>
        <w:pStyle w:val="CodePACKT"/>
      </w:pPr>
    </w:p>
    <w:p w:rsidR="00494B63" w:rsidRDefault="00494B63">
      <w:pPr>
        <w:pStyle w:val="BodyText"/>
        <w:spacing w:after="0" w:line="324" w:lineRule="auto"/>
        <w:rPr>
          <w:color w:val="000000"/>
          <w:sz w:val="18"/>
        </w:rPr>
      </w:pPr>
    </w:p>
    <w:p w:rsidR="00494B63" w:rsidRDefault="00494B63">
      <w:pPr>
        <w:pStyle w:val="NormalPACKT"/>
      </w:pPr>
      <w:r>
        <w:t xml:space="preserve">In the provided example we use </w:t>
      </w:r>
      <w:r>
        <w:rPr>
          <w:rStyle w:val="CodeInTextPACKT"/>
        </w:rPr>
        <w:t>AND</w:t>
      </w:r>
      <w:r>
        <w:t xml:space="preserve"> (</w:t>
      </w:r>
      <w:r>
        <w:rPr>
          <w:rStyle w:val="CodeInTextPACKT"/>
        </w:rPr>
        <w:t>&amp;&amp;</w:t>
      </w:r>
      <w:r>
        <w:t xml:space="preserve">) operator to invoke </w:t>
      </w:r>
      <w:r>
        <w:rPr>
          <w:rStyle w:val="CodeInTextPACKT"/>
        </w:rPr>
        <w:t>console.log</w:t>
      </w:r>
      <w:r>
        <w:t xml:space="preserve"> if the left-hand condition is true. </w:t>
      </w:r>
      <w:r>
        <w:rPr>
          <w:rStyle w:val="CodeInTextPACKT"/>
        </w:rPr>
        <w:t>OR</w:t>
      </w:r>
      <w:r>
        <w:t xml:space="preserve"> (</w:t>
      </w:r>
      <w:r>
        <w:rPr>
          <w:rStyle w:val="CodeInTextPACKT"/>
        </w:rPr>
        <w:t>||</w:t>
      </w:r>
      <w:r>
        <w:t xml:space="preserve">) operator does the </w:t>
      </w:r>
      <w:proofErr w:type="gramStart"/>
      <w:r>
        <w:t>opposite,</w:t>
      </w:r>
      <w:proofErr w:type="gramEnd"/>
      <w:r>
        <w:t xml:space="preserve"> it calls </w:t>
      </w:r>
      <w:r>
        <w:rPr>
          <w:rStyle w:val="CodeInTextPACKT"/>
        </w:rPr>
        <w:t>console.log</w:t>
      </w:r>
      <w:r>
        <w:t xml:space="preserve"> if the condition is false. </w:t>
      </w:r>
    </w:p>
    <w:p w:rsidR="00494B63" w:rsidRDefault="00494B63">
      <w:pPr>
        <w:pStyle w:val="NormalPACKT"/>
      </w:pPr>
      <w:r>
        <w:t>I think the most common case in real-world practice is a shorthand condition where the function is called only when it is provided.</w:t>
      </w:r>
    </w:p>
    <w:p w:rsidR="00494B63" w:rsidRDefault="00494B63">
      <w:pPr>
        <w:pStyle w:val="CodePACKT"/>
      </w:pPr>
      <w:r>
        <w:t>/**</w:t>
      </w:r>
    </w:p>
    <w:p w:rsidR="00494B63" w:rsidRDefault="00494B63">
      <w:pPr>
        <w:pStyle w:val="CodePACKT"/>
      </w:pPr>
      <w:r>
        <w:t>* @</w:t>
      </w:r>
      <w:proofErr w:type="spellStart"/>
      <w:r>
        <w:t>param</w:t>
      </w:r>
      <w:proofErr w:type="spellEnd"/>
      <w:r>
        <w:t xml:space="preserve"> {Function} [</w:t>
      </w:r>
      <w:proofErr w:type="spellStart"/>
      <w:r>
        <w:t>cb</w:t>
      </w:r>
      <w:proofErr w:type="spellEnd"/>
      <w:r>
        <w:t>] - callback</w:t>
      </w:r>
    </w:p>
    <w:p w:rsidR="00494B63" w:rsidRDefault="00494B63">
      <w:pPr>
        <w:pStyle w:val="CodePACKT"/>
      </w:pPr>
      <w:r>
        <w:t>*/</w:t>
      </w:r>
    </w:p>
    <w:p w:rsidR="00494B63" w:rsidRDefault="00494B63">
      <w:pPr>
        <w:pStyle w:val="CodePACKT"/>
      </w:pPr>
      <w:proofErr w:type="gramStart"/>
      <w:r>
        <w:t>function</w:t>
      </w:r>
      <w:proofErr w:type="gramEnd"/>
      <w:r>
        <w:t xml:space="preserve"> fn( </w:t>
      </w:r>
      <w:proofErr w:type="spellStart"/>
      <w:r>
        <w:t>cb</w:t>
      </w:r>
      <w:proofErr w:type="spellEnd"/>
      <w:r>
        <w:t xml:space="preserve"> ) {</w:t>
      </w:r>
    </w:p>
    <w:p w:rsidR="00494B63" w:rsidRDefault="00494B63">
      <w:pPr>
        <w:pStyle w:val="CodeHighlightedPACKT"/>
      </w:pPr>
      <w:r>
        <w:t> </w:t>
      </w:r>
      <w:proofErr w:type="spellStart"/>
      <w:proofErr w:type="gramStart"/>
      <w:r>
        <w:t>cb</w:t>
      </w:r>
      <w:proofErr w:type="spellEnd"/>
      <w:proofErr w:type="gramEnd"/>
      <w:r>
        <w:t xml:space="preserve"> &amp;&amp; </w:t>
      </w:r>
      <w:proofErr w:type="spellStart"/>
      <w:r>
        <w:t>cb</w:t>
      </w:r>
      <w:proofErr w:type="spellEnd"/>
      <w:r>
        <w:t>();</w:t>
      </w:r>
    </w:p>
    <w:p w:rsidR="00494B63" w:rsidRDefault="00494B63">
      <w:pPr>
        <w:pStyle w:val="CodePACKT"/>
      </w:pPr>
      <w:r>
        <w:t>};</w:t>
      </w:r>
    </w:p>
    <w:p w:rsidR="00494B63" w:rsidRDefault="00494B63">
      <w:pPr>
        <w:pStyle w:val="CodePACKT"/>
      </w:pPr>
    </w:p>
    <w:p w:rsidR="00494B63" w:rsidRDefault="00494B63">
      <w:pPr>
        <w:pStyle w:val="NormalPACKT"/>
      </w:pPr>
      <w:proofErr w:type="gramStart"/>
      <w:r>
        <w:t>or</w:t>
      </w:r>
      <w:proofErr w:type="gramEnd"/>
    </w:p>
    <w:p w:rsidR="00494B63" w:rsidRDefault="00494B63">
      <w:pPr>
        <w:pStyle w:val="CodePACKT"/>
      </w:pPr>
    </w:p>
    <w:p w:rsidR="00494B63" w:rsidRDefault="00494B63">
      <w:pPr>
        <w:pStyle w:val="CodePACKT"/>
      </w:pPr>
      <w:r>
        <w:t>/**</w:t>
      </w:r>
    </w:p>
    <w:p w:rsidR="00494B63" w:rsidRDefault="00494B63">
      <w:pPr>
        <w:pStyle w:val="CodePACKT"/>
      </w:pPr>
      <w:r>
        <w:lastRenderedPageBreak/>
        <w:t xml:space="preserve">* @class </w:t>
      </w:r>
      <w:proofErr w:type="spellStart"/>
      <w:r>
        <w:t>AbstractFoo</w:t>
      </w:r>
      <w:proofErr w:type="spellEnd"/>
    </w:p>
    <w:p w:rsidR="00494B63" w:rsidRDefault="00494B63">
      <w:pPr>
        <w:pStyle w:val="CodePACKT"/>
      </w:pPr>
      <w:r>
        <w:t>*/</w:t>
      </w:r>
    </w:p>
    <w:p w:rsidR="00494B63" w:rsidRDefault="00494B63">
      <w:pPr>
        <w:pStyle w:val="CodePACKT"/>
      </w:pPr>
      <w:proofErr w:type="spellStart"/>
      <w:r>
        <w:t>AbstractFoo</w:t>
      </w:r>
      <w:proofErr w:type="spellEnd"/>
      <w:r>
        <w:t xml:space="preserve"> = </w:t>
      </w:r>
      <w:proofErr w:type="gramStart"/>
      <w:r>
        <w:t>function(</w:t>
      </w:r>
      <w:proofErr w:type="gramEnd"/>
      <w:r>
        <w:t>){</w:t>
      </w:r>
    </w:p>
    <w:p w:rsidR="00494B63" w:rsidRDefault="00494B63">
      <w:pPr>
        <w:pStyle w:val="CodePACKT"/>
      </w:pPr>
      <w:r>
        <w:t xml:space="preserve"> // call </w:t>
      </w:r>
      <w:proofErr w:type="spellStart"/>
      <w:r>
        <w:t>this.init</w:t>
      </w:r>
      <w:proofErr w:type="spellEnd"/>
      <w:r>
        <w:t xml:space="preserve"> if the subclass has init method</w:t>
      </w:r>
    </w:p>
    <w:p w:rsidR="00494B63" w:rsidRDefault="00494B63">
      <w:pPr>
        <w:pStyle w:val="CodeHighlightedPACKT"/>
      </w:pPr>
      <w:r>
        <w:t> </w:t>
      </w:r>
      <w:proofErr w:type="spellStart"/>
      <w:r>
        <w:t>this.init</w:t>
      </w:r>
      <w:proofErr w:type="spellEnd"/>
      <w:r>
        <w:t xml:space="preserve"> &amp;&amp; </w:t>
      </w:r>
      <w:proofErr w:type="spellStart"/>
      <w:proofErr w:type="gramStart"/>
      <w:r>
        <w:t>this.init</w:t>
      </w:r>
      <w:proofErr w:type="spellEnd"/>
      <w:r>
        <w:t>(</w:t>
      </w:r>
      <w:proofErr w:type="gramEnd"/>
      <w:r>
        <w:t>);</w:t>
      </w:r>
    </w:p>
    <w:p w:rsidR="00494B63" w:rsidRDefault="00494B63">
      <w:pPr>
        <w:pStyle w:val="CodePACKT"/>
        <w:rPr>
          <w:color w:val="000000"/>
          <w:sz w:val="18"/>
        </w:rPr>
      </w:pPr>
      <w:r>
        <w:t>};</w:t>
      </w:r>
    </w:p>
    <w:p w:rsidR="00494B63" w:rsidRDefault="00494B63">
      <w:pPr>
        <w:pStyle w:val="BodyText"/>
        <w:spacing w:after="0" w:line="324" w:lineRule="auto"/>
        <w:rPr>
          <w:color w:val="000000"/>
          <w:sz w:val="18"/>
        </w:rPr>
      </w:pPr>
    </w:p>
    <w:p w:rsidR="00494B63" w:rsidRDefault="00494B63">
      <w:pPr>
        <w:pStyle w:val="NormalPACKT"/>
      </w:pPr>
      <w:r>
        <w:t xml:space="preserve">To the full extent </w:t>
      </w:r>
      <w:r>
        <w:rPr>
          <w:rStyle w:val="KeyWordPACKT"/>
        </w:rPr>
        <w:t>syntactic sugar</w:t>
      </w:r>
      <w:r>
        <w:t xml:space="preserve"> came to JavaScript world only with the advance of </w:t>
      </w:r>
      <w:proofErr w:type="spellStart"/>
      <w:r>
        <w:t>CoffeeScript</w:t>
      </w:r>
      <w:proofErr w:type="spellEnd"/>
      <w:r>
        <w:t xml:space="preserve">, a subset of the language that </w:t>
      </w:r>
      <w:proofErr w:type="spellStart"/>
      <w:r>
        <w:t>transcompiles</w:t>
      </w:r>
      <w:proofErr w:type="spellEnd"/>
      <w:ins w:id="55" w:author="Unknown Author" w:date="2015-10-15T10:17:00Z">
        <w:r>
          <w:t xml:space="preserve"> (compiles source-to-source)</w:t>
        </w:r>
      </w:ins>
      <w:r>
        <w:t xml:space="preserve"> into JavaScript. Actually </w:t>
      </w:r>
      <w:proofErr w:type="spellStart"/>
      <w:proofErr w:type="gramStart"/>
      <w:r>
        <w:t>CoffeeScript</w:t>
      </w:r>
      <w:proofErr w:type="spellEnd"/>
      <w:r>
        <w:t xml:space="preserve">  inspired</w:t>
      </w:r>
      <w:proofErr w:type="gramEnd"/>
      <w:r>
        <w:t xml:space="preserve"> by Ruby, Python and Haskell, has unlocked </w:t>
      </w:r>
      <w:r>
        <w:rPr>
          <w:rStyle w:val="KeyWordPACKT"/>
        </w:rPr>
        <w:t>arrow-functions</w:t>
      </w:r>
      <w:r>
        <w:t xml:space="preserve">, spreads and other syntax to JavaScript developers. In 2011 </w:t>
      </w:r>
      <w:r>
        <w:rPr>
          <w:rStyle w:val="KeyWordPACKT"/>
        </w:rPr>
        <w:t xml:space="preserve">Brendan </w:t>
      </w:r>
      <w:proofErr w:type="spellStart"/>
      <w:r>
        <w:rPr>
          <w:rStyle w:val="KeyWordPACKT"/>
        </w:rPr>
        <w:t>Eich</w:t>
      </w:r>
      <w:proofErr w:type="spellEnd"/>
      <w:r>
        <w:t xml:space="preserve"> (the author of JavaScript) admitted that </w:t>
      </w:r>
      <w:proofErr w:type="spellStart"/>
      <w:r>
        <w:t>CoffeeScript</w:t>
      </w:r>
      <w:proofErr w:type="spellEnd"/>
      <w:r>
        <w:t xml:space="preserve"> influenced him in his work on </w:t>
      </w:r>
      <w:proofErr w:type="spellStart"/>
      <w:r>
        <w:t>EcmaScript</w:t>
      </w:r>
      <w:proofErr w:type="spellEnd"/>
      <w:r>
        <w:t xml:space="preserve"> Harmony, which was finalized this summer in </w:t>
      </w:r>
      <w:del w:id="56" w:author="Unknown Author" w:date="2015-10-15T10:20:00Z">
        <w:r>
          <w:delText>EcmaScript 6th</w:delText>
        </w:r>
      </w:del>
      <w:ins w:id="57" w:author="Unknown Author" w:date="2015-10-15T10:20:00Z">
        <w:r>
          <w:t xml:space="preserve">ECMA-262 6th Edition </w:t>
        </w:r>
      </w:ins>
      <w:del w:id="58" w:author="Unknown Author" w:date="2015-10-15T10:21:00Z">
        <w:r>
          <w:delText xml:space="preserve"> </w:delText>
        </w:r>
      </w:del>
      <w:r>
        <w:t xml:space="preserve">specification. </w:t>
      </w:r>
      <w:ins w:id="59" w:author="Unknown Author" w:date="2015-10-15T10:31:00Z">
        <w:r>
          <w:t>From marketing perspective t</w:t>
        </w:r>
      </w:ins>
      <w:ins w:id="60" w:author="Unknown Author" w:date="2015-10-15T10:26:00Z">
        <w:r>
          <w:t>he spec writers agreed on using a new name convention that makes 6</w:t>
        </w:r>
        <w:r>
          <w:rPr>
            <w:vertAlign w:val="superscript"/>
          </w:rPr>
          <w:t>th</w:t>
        </w:r>
        <w:r>
          <w:t xml:space="preserve"> edition - </w:t>
        </w:r>
        <w:proofErr w:type="spellStart"/>
        <w:r>
          <w:t>EcmaScript</w:t>
        </w:r>
        <w:proofErr w:type="spellEnd"/>
        <w:r>
          <w:t xml:space="preserve"> 2015</w:t>
        </w:r>
      </w:ins>
      <w:ins w:id="61" w:author="Unknown Author" w:date="2015-10-15T10:24:00Z">
        <w:r>
          <w:t xml:space="preserve"> </w:t>
        </w:r>
      </w:ins>
      <w:ins w:id="62" w:author="Unknown Author" w:date="2015-10-15T10:28:00Z">
        <w:r>
          <w:t>and 7</w:t>
        </w:r>
        <w:r>
          <w:rPr>
            <w:vertAlign w:val="superscript"/>
          </w:rPr>
          <w:t>th</w:t>
        </w:r>
        <w:r>
          <w:t xml:space="preserve"> - </w:t>
        </w:r>
        <w:proofErr w:type="spellStart"/>
        <w:r>
          <w:t>EcmaScript</w:t>
        </w:r>
        <w:proofErr w:type="spellEnd"/>
        <w:r>
          <w:t xml:space="preserve"> 2016.  </w:t>
        </w:r>
      </w:ins>
      <w:ins w:id="63" w:author="Unknown Author" w:date="2015-10-15T10:31:00Z">
        <w:r>
          <w:t xml:space="preserve">Yet the community used to </w:t>
        </w:r>
      </w:ins>
      <w:ins w:id="64" w:author="Unknown Author" w:date="2015-10-15T10:32:00Z">
        <w:r>
          <w:t xml:space="preserve">abbreviations ES6 and ES7. To avoid the confusion further in the book we will refer the specifications by these </w:t>
        </w:r>
        <w:proofErr w:type="gramStart"/>
        <w:r>
          <w:t xml:space="preserve">names  </w:t>
        </w:r>
      </w:ins>
      <w:r>
        <w:t>Now</w:t>
      </w:r>
      <w:proofErr w:type="gramEnd"/>
      <w:r>
        <w:t xml:space="preserve"> we can look at how this affected new JavaScript.</w:t>
      </w:r>
    </w:p>
    <w:p w:rsidR="00494B63" w:rsidRDefault="00494B63">
      <w:pPr>
        <w:pStyle w:val="Heading2"/>
      </w:pPr>
      <w:r>
        <w:t>Arrow functions</w:t>
      </w:r>
    </w:p>
    <w:p w:rsidR="00494B63" w:rsidRDefault="00494B63">
      <w:pPr>
        <w:pStyle w:val="NormalPACKT"/>
      </w:pPr>
      <w:r>
        <w:t>Traditional function expression may look like that:</w:t>
      </w:r>
    </w:p>
    <w:p w:rsidR="00494B63" w:rsidRDefault="00494B63">
      <w:pPr>
        <w:pStyle w:val="BodyText"/>
        <w:spacing w:after="0"/>
      </w:pPr>
    </w:p>
    <w:p w:rsidR="00494B63" w:rsidRDefault="00494B63">
      <w:pPr>
        <w:pStyle w:val="CodePACKT"/>
      </w:pPr>
      <w:proofErr w:type="gramStart"/>
      <w:r>
        <w:t>function(</w:t>
      </w:r>
      <w:proofErr w:type="gramEnd"/>
      <w:r>
        <w:t xml:space="preserve"> param1, param2 ){ /* function body */ }</w:t>
      </w:r>
    </w:p>
    <w:p w:rsidR="00494B63" w:rsidRDefault="00494B63">
      <w:pPr>
        <w:pStyle w:val="CodePACKT"/>
      </w:pPr>
    </w:p>
    <w:p w:rsidR="00494B63" w:rsidRDefault="00494B63">
      <w:pPr>
        <w:pStyle w:val="NormalPACKT"/>
      </w:pPr>
    </w:p>
    <w:p w:rsidR="00494B63" w:rsidRDefault="00494B63">
      <w:pPr>
        <w:pStyle w:val="NormalPACKT"/>
      </w:pPr>
      <w:r>
        <w:t xml:space="preserve">When declaring the expression using </w:t>
      </w:r>
      <w:r>
        <w:rPr>
          <w:rStyle w:val="KeyWordPACKT"/>
        </w:rPr>
        <w:t>arrow function</w:t>
      </w:r>
      <w:r>
        <w:t xml:space="preserve"> (aka </w:t>
      </w:r>
      <w:r>
        <w:rPr>
          <w:rStyle w:val="KeyWordPACKT"/>
        </w:rPr>
        <w:t>fat arrow function</w:t>
      </w:r>
      <w:r>
        <w:t>) syntax, we get it in a less verbose form:</w:t>
      </w:r>
    </w:p>
    <w:p w:rsidR="00494B63" w:rsidRDefault="00494B63">
      <w:pPr>
        <w:pStyle w:val="BodyText"/>
        <w:spacing w:after="0"/>
      </w:pPr>
    </w:p>
    <w:p w:rsidR="00494B63" w:rsidRDefault="00494B63">
      <w:pPr>
        <w:pStyle w:val="CodePACKT"/>
      </w:pPr>
      <w:proofErr w:type="gramStart"/>
      <w:r>
        <w:t>( param1</w:t>
      </w:r>
      <w:proofErr w:type="gramEnd"/>
      <w:r>
        <w:t xml:space="preserve">, param2 ) =&gt; </w:t>
      </w:r>
      <w:proofErr w:type="gramStart"/>
      <w:r>
        <w:t>{ /</w:t>
      </w:r>
      <w:proofErr w:type="gramEnd"/>
      <w:r>
        <w:t>* function body */ }</w:t>
      </w:r>
    </w:p>
    <w:p w:rsidR="00494B63" w:rsidRDefault="00494B63">
      <w:pPr>
        <w:pStyle w:val="CodePACKT"/>
      </w:pPr>
    </w:p>
    <w:p w:rsidR="00494B63" w:rsidRDefault="00494B63">
      <w:pPr>
        <w:pStyle w:val="NormalPACKT"/>
      </w:pPr>
      <w:r>
        <w:t xml:space="preserve">In my opinion we don’t gain much with that. But if we need, let’s say, an array method callback, the traditional form would be: </w:t>
      </w:r>
    </w:p>
    <w:p w:rsidR="00494B63" w:rsidRDefault="00494B63">
      <w:pPr>
        <w:pStyle w:val="BodyText"/>
        <w:spacing w:after="0"/>
      </w:pPr>
    </w:p>
    <w:p w:rsidR="00494B63" w:rsidRDefault="00494B63">
      <w:pPr>
        <w:pStyle w:val="CodePACKT"/>
      </w:pPr>
      <w:proofErr w:type="gramStart"/>
      <w:r>
        <w:t>function(</w:t>
      </w:r>
      <w:proofErr w:type="gramEnd"/>
      <w:r>
        <w:t xml:space="preserve"> param1, param2 ){ return expression; }</w:t>
      </w:r>
    </w:p>
    <w:p w:rsidR="00494B63" w:rsidRDefault="00494B63">
      <w:pPr>
        <w:pStyle w:val="CodePACKT"/>
      </w:pPr>
    </w:p>
    <w:p w:rsidR="00494B63" w:rsidRDefault="00494B63">
      <w:pPr>
        <w:pStyle w:val="NormalPACKT"/>
      </w:pPr>
      <w:r>
        <w:t>Now the equivalent arrow function gets shorter</w:t>
      </w:r>
    </w:p>
    <w:p w:rsidR="00494B63" w:rsidRDefault="00494B63">
      <w:pPr>
        <w:pStyle w:val="CodePACKT"/>
      </w:pPr>
      <w:proofErr w:type="gramStart"/>
      <w:r>
        <w:t>( param1</w:t>
      </w:r>
      <w:proofErr w:type="gramEnd"/>
      <w:r>
        <w:t xml:space="preserve">, param2 ) =&gt; </w:t>
      </w:r>
      <w:proofErr w:type="gramStart"/>
      <w:r>
        <w:t>expression</w:t>
      </w:r>
      <w:proofErr w:type="gramEnd"/>
    </w:p>
    <w:p w:rsidR="00494B63" w:rsidRDefault="00494B63">
      <w:pPr>
        <w:pStyle w:val="BodyText"/>
        <w:spacing w:after="0"/>
      </w:pPr>
    </w:p>
    <w:p w:rsidR="00494B63" w:rsidRDefault="00494B63">
      <w:pPr>
        <w:pStyle w:val="NormalPACKT"/>
      </w:pPr>
      <w:r>
        <w:rPr>
          <w:color w:val="000000"/>
          <w:szCs w:val="22"/>
        </w:rPr>
        <w:t>So if we used filtering an array this way:</w:t>
      </w:r>
    </w:p>
    <w:p w:rsidR="00494B63" w:rsidRDefault="00494B63">
      <w:pPr>
        <w:pStyle w:val="CodePACKT"/>
      </w:pPr>
    </w:p>
    <w:p w:rsidR="00494B63" w:rsidRDefault="00494B63">
      <w:pPr>
        <w:pStyle w:val="CodePACKT"/>
      </w:pPr>
      <w:r>
        <w:t>// filter all the array elements greater than 2</w:t>
      </w:r>
    </w:p>
    <w:p w:rsidR="00494B63" w:rsidRDefault="00494B63">
      <w:pPr>
        <w:pStyle w:val="CodePACKT"/>
      </w:pPr>
      <w:proofErr w:type="spellStart"/>
      <w:proofErr w:type="gramStart"/>
      <w:r>
        <w:t>var</w:t>
      </w:r>
      <w:proofErr w:type="spellEnd"/>
      <w:proofErr w:type="gramEnd"/>
      <w:r>
        <w:t xml:space="preserve"> res = [ 1, 2, 3, 4 ].filter(function( v ){</w:t>
      </w:r>
    </w:p>
    <w:p w:rsidR="00494B63" w:rsidRDefault="00494B63">
      <w:pPr>
        <w:pStyle w:val="CodePACKT"/>
      </w:pPr>
      <w:r>
        <w:t> </w:t>
      </w:r>
      <w:proofErr w:type="gramStart"/>
      <w:r>
        <w:t>return</w:t>
      </w:r>
      <w:proofErr w:type="gramEnd"/>
      <w:r>
        <w:t xml:space="preserve"> v &gt; 2;</w:t>
      </w:r>
    </w:p>
    <w:p w:rsidR="00494B63" w:rsidRDefault="00494B63">
      <w:pPr>
        <w:pStyle w:val="CodePACKT"/>
      </w:pPr>
      <w:r>
        <w:t>})</w:t>
      </w:r>
    </w:p>
    <w:p w:rsidR="00494B63" w:rsidRDefault="00494B63">
      <w:pPr>
        <w:pStyle w:val="CodePACKT"/>
      </w:pPr>
      <w:proofErr w:type="gramStart"/>
      <w:r>
        <w:t>console.log(</w:t>
      </w:r>
      <w:proofErr w:type="gramEnd"/>
      <w:r>
        <w:t xml:space="preserve"> res ); // [3,4]</w:t>
      </w:r>
    </w:p>
    <w:p w:rsidR="00494B63" w:rsidRDefault="00494B63">
      <w:pPr>
        <w:pStyle w:val="CodePACKT"/>
      </w:pPr>
    </w:p>
    <w:p w:rsidR="00494B63" w:rsidRDefault="00494B63">
      <w:pPr>
        <w:pStyle w:val="NormalPACKT"/>
      </w:pPr>
      <w:r>
        <w:t>By using an array function we get it in a cleaner form:</w:t>
      </w:r>
    </w:p>
    <w:p w:rsidR="00494B63" w:rsidRDefault="00494B63">
      <w:pPr>
        <w:pStyle w:val="CodePACKT"/>
      </w:pPr>
    </w:p>
    <w:p w:rsidR="00494B63" w:rsidRDefault="00494B63">
      <w:pPr>
        <w:pStyle w:val="CodePACKT"/>
      </w:pPr>
      <w:proofErr w:type="spellStart"/>
      <w:proofErr w:type="gramStart"/>
      <w:r>
        <w:t>var</w:t>
      </w:r>
      <w:proofErr w:type="spellEnd"/>
      <w:proofErr w:type="gramEnd"/>
      <w:r>
        <w:t xml:space="preserve"> res  = [ 1, 2, 3, 4 ].filter( v =&gt; v &gt; 2 );</w:t>
      </w:r>
    </w:p>
    <w:p w:rsidR="00494B63" w:rsidRDefault="00494B63">
      <w:pPr>
        <w:pStyle w:val="CodePACKT"/>
      </w:pPr>
      <w:proofErr w:type="gramStart"/>
      <w:r>
        <w:t>console.log(</w:t>
      </w:r>
      <w:proofErr w:type="gramEnd"/>
      <w:r>
        <w:t xml:space="preserve"> res ); // [3,4]</w:t>
      </w:r>
    </w:p>
    <w:p w:rsidR="00494B63" w:rsidRDefault="00494B63">
      <w:pPr>
        <w:pStyle w:val="CodePACKT"/>
      </w:pPr>
    </w:p>
    <w:p w:rsidR="00494B63" w:rsidRDefault="00494B63">
      <w:pPr>
        <w:pStyle w:val="NormalPACKT"/>
      </w:pPr>
      <w:r>
        <w:t xml:space="preserve">Besides, shorter function declaration syntax the arrow functions bring so called </w:t>
      </w:r>
      <w:del w:id="65" w:author="Priyanka Mehta" w:date="2015-07-06T18:02:00Z">
        <w:r>
          <w:rPr>
            <w:rStyle w:val="KeyWordPACKT"/>
          </w:rPr>
          <w:delText>“</w:delText>
        </w:r>
      </w:del>
      <w:r>
        <w:rPr>
          <w:rStyle w:val="KeyWordPACKT"/>
        </w:rPr>
        <w:t>lexical this</w:t>
      </w:r>
      <w:del w:id="66" w:author="Priyanka Mehta" w:date="2015-07-06T18:02:00Z">
        <w:r>
          <w:rPr>
            <w:rStyle w:val="KeyWordPACKT"/>
          </w:rPr>
          <w:delText>”</w:delText>
        </w:r>
      </w:del>
      <w:r>
        <w:t>. Instead of creating their own context, they use the context of the surrounding object</w:t>
      </w:r>
    </w:p>
    <w:p w:rsidR="00494B63" w:rsidRDefault="00494B63">
      <w:pPr>
        <w:pStyle w:val="CodePACKT"/>
      </w:pPr>
    </w:p>
    <w:p w:rsidR="00494B63" w:rsidRDefault="00494B63">
      <w:pPr>
        <w:pStyle w:val="CodePACKT"/>
        <w:rPr>
          <w:rFonts w:ascii="Arial" w:hAnsi="Arial" w:cs="Arial"/>
          <w:color w:val="000000"/>
        </w:rPr>
      </w:pPr>
      <w:r>
        <w:rPr>
          <w:rFonts w:ascii="Arial" w:hAnsi="Arial" w:cs="Arial"/>
          <w:color w:val="000000"/>
        </w:rPr>
        <w:t>"</w:t>
      </w:r>
      <w:proofErr w:type="gramStart"/>
      <w:r>
        <w:rPr>
          <w:rFonts w:ascii="Arial" w:hAnsi="Arial" w:cs="Arial"/>
          <w:color w:val="000000"/>
        </w:rPr>
        <w:t>use</w:t>
      </w:r>
      <w:proofErr w:type="gramEnd"/>
      <w:r>
        <w:rPr>
          <w:rFonts w:ascii="Arial" w:hAnsi="Arial" w:cs="Arial"/>
          <w:color w:val="000000"/>
        </w:rPr>
        <w:t xml:space="preserve"> strict";</w:t>
      </w:r>
    </w:p>
    <w:p w:rsidR="00494B63" w:rsidRDefault="00494B63">
      <w:pPr>
        <w:pStyle w:val="CodePACKT"/>
        <w:rPr>
          <w:rFonts w:ascii="Arial" w:hAnsi="Arial" w:cs="Arial"/>
          <w:color w:val="000000"/>
        </w:rPr>
      </w:pPr>
      <w:r>
        <w:rPr>
          <w:rFonts w:ascii="Arial" w:hAnsi="Arial" w:cs="Arial"/>
          <w:color w:val="000000"/>
        </w:rPr>
        <w:t>/**</w:t>
      </w:r>
    </w:p>
    <w:p w:rsidR="00494B63" w:rsidRDefault="00494B63">
      <w:pPr>
        <w:pStyle w:val="CodePACKT"/>
        <w:rPr>
          <w:rFonts w:ascii="Arial" w:hAnsi="Arial" w:cs="Arial"/>
          <w:color w:val="000000"/>
        </w:rPr>
      </w:pPr>
      <w:r>
        <w:rPr>
          <w:rFonts w:ascii="Arial" w:hAnsi="Arial" w:cs="Arial"/>
          <w:color w:val="000000"/>
        </w:rPr>
        <w:t>* @class View</w:t>
      </w:r>
    </w:p>
    <w:p w:rsidR="00494B63" w:rsidRDefault="00494B63">
      <w:pPr>
        <w:pStyle w:val="CodePACKT"/>
        <w:rPr>
          <w:rFonts w:ascii="Arial" w:hAnsi="Arial" w:cs="Arial"/>
          <w:color w:val="000000"/>
        </w:rPr>
      </w:pPr>
      <w:r>
        <w:rPr>
          <w:rFonts w:ascii="Arial" w:hAnsi="Arial" w:cs="Arial"/>
          <w:color w:val="000000"/>
        </w:rPr>
        <w:t>*/   </w:t>
      </w:r>
    </w:p>
    <w:p w:rsidR="00494B63" w:rsidRDefault="00494B63">
      <w:pPr>
        <w:pStyle w:val="CodePACKT"/>
        <w:rPr>
          <w:rFonts w:ascii="Arial" w:hAnsi="Arial" w:cs="Arial"/>
          <w:color w:val="000000"/>
        </w:rPr>
      </w:pPr>
      <w:proofErr w:type="gramStart"/>
      <w:r>
        <w:rPr>
          <w:rFonts w:ascii="Arial" w:hAnsi="Arial" w:cs="Arial"/>
          <w:color w:val="000000"/>
        </w:rPr>
        <w:t>let</w:t>
      </w:r>
      <w:proofErr w:type="gramEnd"/>
      <w:r>
        <w:rPr>
          <w:rFonts w:ascii="Arial" w:hAnsi="Arial" w:cs="Arial"/>
          <w:color w:val="000000"/>
        </w:rPr>
        <w:t xml:space="preserve"> View = function(){</w:t>
      </w:r>
    </w:p>
    <w:p w:rsidR="00494B63" w:rsidRDefault="00494B63">
      <w:pPr>
        <w:pStyle w:val="CodePACKT"/>
        <w:rPr>
          <w:rFonts w:ascii="Arial" w:hAnsi="Arial" w:cs="Arial"/>
          <w:color w:val="000000"/>
        </w:rPr>
      </w:pPr>
      <w:r>
        <w:rPr>
          <w:rFonts w:ascii="Arial" w:hAnsi="Arial" w:cs="Arial"/>
          <w:color w:val="000000"/>
        </w:rPr>
        <w:t> </w:t>
      </w:r>
      <w:proofErr w:type="gramStart"/>
      <w:r>
        <w:rPr>
          <w:rFonts w:ascii="Arial" w:hAnsi="Arial" w:cs="Arial"/>
          <w:color w:val="000000"/>
        </w:rPr>
        <w:t>let</w:t>
      </w:r>
      <w:proofErr w:type="gramEnd"/>
      <w:r>
        <w:rPr>
          <w:rFonts w:ascii="Arial" w:hAnsi="Arial" w:cs="Arial"/>
          <w:color w:val="000000"/>
        </w:rPr>
        <w:t xml:space="preserve"> button = </w:t>
      </w:r>
      <w:proofErr w:type="spellStart"/>
      <w:r>
        <w:rPr>
          <w:rFonts w:ascii="Arial" w:hAnsi="Arial" w:cs="Arial"/>
          <w:color w:val="000000"/>
        </w:rPr>
        <w:t>document.querySelector</w:t>
      </w:r>
      <w:proofErr w:type="spellEnd"/>
      <w:r>
        <w:rPr>
          <w:rFonts w:ascii="Arial" w:hAnsi="Arial" w:cs="Arial"/>
          <w:color w:val="000000"/>
        </w:rPr>
        <w:t>( "[data-bind=\"</w:t>
      </w:r>
      <w:proofErr w:type="spellStart"/>
      <w:r>
        <w:rPr>
          <w:rFonts w:ascii="Arial" w:hAnsi="Arial" w:cs="Arial"/>
          <w:color w:val="000000"/>
        </w:rPr>
        <w:t>btn</w:t>
      </w:r>
      <w:proofErr w:type="spellEnd"/>
      <w:r>
        <w:rPr>
          <w:rFonts w:ascii="Arial" w:hAnsi="Arial" w:cs="Arial"/>
          <w:color w:val="000000"/>
        </w:rPr>
        <w:t>\"]" );</w:t>
      </w:r>
    </w:p>
    <w:p w:rsidR="00494B63" w:rsidRDefault="00494B63">
      <w:pPr>
        <w:pStyle w:val="CodePACKT"/>
        <w:rPr>
          <w:rFonts w:ascii="Arial" w:hAnsi="Arial" w:cs="Arial"/>
          <w:color w:val="000000"/>
        </w:rPr>
      </w:pPr>
      <w:r>
        <w:rPr>
          <w:rFonts w:ascii="Arial" w:hAnsi="Arial" w:cs="Arial"/>
          <w:color w:val="000000"/>
        </w:rPr>
        <w:t> /**</w:t>
      </w:r>
    </w:p>
    <w:p w:rsidR="00494B63" w:rsidRDefault="00494B63">
      <w:pPr>
        <w:pStyle w:val="CodePACKT"/>
        <w:rPr>
          <w:rFonts w:ascii="Arial" w:hAnsi="Arial" w:cs="Arial"/>
          <w:color w:val="000000"/>
        </w:rPr>
      </w:pPr>
      <w:r>
        <w:rPr>
          <w:rFonts w:ascii="Arial" w:hAnsi="Arial" w:cs="Arial"/>
          <w:color w:val="000000"/>
        </w:rPr>
        <w:t>  * Handle button clicked event</w:t>
      </w:r>
    </w:p>
    <w:p w:rsidR="00494B63" w:rsidRDefault="00494B63">
      <w:pPr>
        <w:pStyle w:val="CodePACKT"/>
        <w:rPr>
          <w:rFonts w:ascii="Arial" w:hAnsi="Arial" w:cs="Arial"/>
          <w:color w:val="000000"/>
        </w:rPr>
      </w:pPr>
      <w:r>
        <w:rPr>
          <w:rFonts w:ascii="Arial" w:hAnsi="Arial" w:cs="Arial"/>
          <w:color w:val="000000"/>
        </w:rPr>
        <w:t xml:space="preserve">  * @private </w:t>
      </w:r>
    </w:p>
    <w:p w:rsidR="00494B63" w:rsidRDefault="00494B63">
      <w:pPr>
        <w:pStyle w:val="CodePACKT"/>
        <w:rPr>
          <w:rFonts w:ascii="Arial" w:hAnsi="Arial" w:cs="Arial"/>
          <w:color w:val="000000"/>
        </w:rPr>
      </w:pPr>
      <w:r>
        <w:rPr>
          <w:rFonts w:ascii="Arial" w:hAnsi="Arial" w:cs="Arial"/>
          <w:color w:val="000000"/>
        </w:rPr>
        <w:t>  */</w:t>
      </w:r>
    </w:p>
    <w:p w:rsidR="00494B63" w:rsidRDefault="00494B63">
      <w:pPr>
        <w:pStyle w:val="CodePACKT"/>
        <w:rPr>
          <w:rFonts w:ascii="Arial" w:hAnsi="Arial" w:cs="Arial"/>
          <w:color w:val="000000"/>
        </w:rPr>
      </w:pPr>
      <w:r>
        <w:rPr>
          <w:rFonts w:ascii="Arial" w:hAnsi="Arial" w:cs="Arial"/>
          <w:color w:val="000000"/>
        </w:rPr>
        <w:t> </w:t>
      </w:r>
      <w:proofErr w:type="spellStart"/>
      <w:r>
        <w:rPr>
          <w:rFonts w:ascii="Arial" w:hAnsi="Arial" w:cs="Arial"/>
          <w:color w:val="000000"/>
        </w:rPr>
        <w:t>this.onClick</w:t>
      </w:r>
      <w:proofErr w:type="spellEnd"/>
      <w:r>
        <w:rPr>
          <w:rFonts w:ascii="Arial" w:hAnsi="Arial" w:cs="Arial"/>
          <w:color w:val="000000"/>
        </w:rPr>
        <w:t xml:space="preserve"> = </w:t>
      </w:r>
      <w:proofErr w:type="gramStart"/>
      <w:r>
        <w:rPr>
          <w:rFonts w:ascii="Arial" w:hAnsi="Arial" w:cs="Arial"/>
          <w:color w:val="000000"/>
        </w:rPr>
        <w:t>function(</w:t>
      </w:r>
      <w:proofErr w:type="gramEnd"/>
      <w:r>
        <w:rPr>
          <w:rFonts w:ascii="Arial" w:hAnsi="Arial" w:cs="Arial"/>
          <w:color w:val="000000"/>
        </w:rPr>
        <w:t>){</w:t>
      </w:r>
    </w:p>
    <w:p w:rsidR="00494B63" w:rsidRDefault="00494B63">
      <w:pPr>
        <w:pStyle w:val="CodePACKT"/>
        <w:rPr>
          <w:rFonts w:ascii="Arial" w:hAnsi="Arial" w:cs="Arial"/>
          <w:color w:val="000000"/>
        </w:rPr>
      </w:pPr>
      <w:r>
        <w:rPr>
          <w:rFonts w:ascii="Arial" w:hAnsi="Arial" w:cs="Arial"/>
          <w:color w:val="000000"/>
        </w:rPr>
        <w:t>   </w:t>
      </w:r>
      <w:proofErr w:type="gramStart"/>
      <w:r>
        <w:rPr>
          <w:rFonts w:ascii="Arial" w:hAnsi="Arial" w:cs="Arial"/>
          <w:color w:val="000000"/>
        </w:rPr>
        <w:t>console.log(</w:t>
      </w:r>
      <w:proofErr w:type="gramEnd"/>
      <w:r>
        <w:rPr>
          <w:rFonts w:ascii="Arial" w:hAnsi="Arial" w:cs="Arial"/>
          <w:color w:val="000000"/>
        </w:rPr>
        <w:t xml:space="preserve"> "Button clicked" );</w:t>
      </w:r>
    </w:p>
    <w:p w:rsidR="00494B63" w:rsidRDefault="00494B63">
      <w:pPr>
        <w:pStyle w:val="CodePACKT"/>
        <w:rPr>
          <w:rFonts w:ascii="Arial" w:hAnsi="Arial" w:cs="Arial"/>
          <w:color w:val="000000"/>
        </w:rPr>
      </w:pPr>
      <w:r>
        <w:rPr>
          <w:rFonts w:ascii="Arial" w:hAnsi="Arial" w:cs="Arial"/>
          <w:color w:val="000000"/>
        </w:rPr>
        <w:t> };</w:t>
      </w:r>
    </w:p>
    <w:p w:rsidR="00494B63" w:rsidRDefault="00494B63">
      <w:pPr>
        <w:pStyle w:val="CodePACKT"/>
        <w:rPr>
          <w:rFonts w:ascii="Arial" w:hAnsi="Arial" w:cs="Arial"/>
          <w:color w:val="000000"/>
        </w:rPr>
      </w:pPr>
      <w:r>
        <w:rPr>
          <w:rFonts w:ascii="Arial" w:hAnsi="Arial" w:cs="Arial"/>
          <w:color w:val="000000"/>
        </w:rPr>
        <w:t> </w:t>
      </w:r>
      <w:proofErr w:type="spellStart"/>
      <w:proofErr w:type="gramStart"/>
      <w:r>
        <w:rPr>
          <w:rFonts w:ascii="Arial" w:hAnsi="Arial" w:cs="Arial"/>
          <w:color w:val="000000"/>
        </w:rPr>
        <w:t>button.addEventListener</w:t>
      </w:r>
      <w:proofErr w:type="spellEnd"/>
      <w:r>
        <w:rPr>
          <w:rFonts w:ascii="Arial" w:hAnsi="Arial" w:cs="Arial"/>
          <w:color w:val="000000"/>
        </w:rPr>
        <w:t>(</w:t>
      </w:r>
      <w:proofErr w:type="gramEnd"/>
      <w:r>
        <w:rPr>
          <w:rFonts w:ascii="Arial" w:hAnsi="Arial" w:cs="Arial"/>
          <w:color w:val="000000"/>
        </w:rPr>
        <w:t xml:space="preserve"> "click", () =&gt; {</w:t>
      </w:r>
    </w:p>
    <w:p w:rsidR="00494B63" w:rsidRDefault="00494B63">
      <w:pPr>
        <w:pStyle w:val="CodePACKT"/>
        <w:rPr>
          <w:rFonts w:ascii="Arial" w:hAnsi="Arial" w:cs="Arial"/>
          <w:color w:val="000000"/>
        </w:rPr>
      </w:pPr>
      <w:r>
        <w:rPr>
          <w:rFonts w:ascii="Arial" w:hAnsi="Arial" w:cs="Arial"/>
          <w:color w:val="000000"/>
        </w:rPr>
        <w:t>   // we can safely refer surrounding object members</w:t>
      </w:r>
    </w:p>
    <w:p w:rsidR="00494B63" w:rsidRDefault="00494B63">
      <w:pPr>
        <w:pStyle w:val="CodePACKT"/>
        <w:rPr>
          <w:rFonts w:ascii="Arial" w:hAnsi="Arial" w:cs="Arial"/>
          <w:color w:val="000000"/>
        </w:rPr>
      </w:pPr>
      <w:r>
        <w:rPr>
          <w:rFonts w:ascii="Arial" w:hAnsi="Arial" w:cs="Arial"/>
          <w:color w:val="000000"/>
        </w:rPr>
        <w:t>   </w:t>
      </w:r>
      <w:proofErr w:type="spellStart"/>
      <w:proofErr w:type="gramStart"/>
      <w:r>
        <w:rPr>
          <w:rFonts w:ascii="Arial" w:hAnsi="Arial" w:cs="Arial"/>
          <w:color w:val="000000"/>
        </w:rPr>
        <w:t>this.onClick</w:t>
      </w:r>
      <w:proofErr w:type="spellEnd"/>
      <w:r>
        <w:rPr>
          <w:rFonts w:ascii="Arial" w:hAnsi="Arial" w:cs="Arial"/>
          <w:color w:val="000000"/>
        </w:rPr>
        <w:t>(</w:t>
      </w:r>
      <w:proofErr w:type="gramEnd"/>
      <w:r>
        <w:rPr>
          <w:rFonts w:ascii="Arial" w:hAnsi="Arial" w:cs="Arial"/>
          <w:color w:val="000000"/>
        </w:rPr>
        <w:t xml:space="preserve">); </w:t>
      </w:r>
    </w:p>
    <w:p w:rsidR="00494B63" w:rsidRDefault="00494B63">
      <w:pPr>
        <w:pStyle w:val="CodePACKT"/>
        <w:rPr>
          <w:rFonts w:ascii="Arial" w:hAnsi="Arial" w:cs="Arial"/>
          <w:color w:val="000000"/>
        </w:rPr>
      </w:pPr>
      <w:r>
        <w:rPr>
          <w:rFonts w:ascii="Arial" w:hAnsi="Arial" w:cs="Arial"/>
          <w:color w:val="000000"/>
        </w:rPr>
        <w:t xml:space="preserve"> }, </w:t>
      </w:r>
      <w:proofErr w:type="gramStart"/>
      <w:r>
        <w:rPr>
          <w:rFonts w:ascii="Arial" w:hAnsi="Arial" w:cs="Arial"/>
          <w:color w:val="000000"/>
        </w:rPr>
        <w:t>false )</w:t>
      </w:r>
      <w:proofErr w:type="gramEnd"/>
      <w:r>
        <w:rPr>
          <w:rFonts w:ascii="Arial" w:hAnsi="Arial" w:cs="Arial"/>
          <w:color w:val="000000"/>
        </w:rPr>
        <w:t>;</w:t>
      </w:r>
    </w:p>
    <w:p w:rsidR="00494B63" w:rsidDel="00CF067D" w:rsidRDefault="00494B63">
      <w:pPr>
        <w:pStyle w:val="NormalPACKT"/>
        <w:rPr>
          <w:del w:id="67" w:author="Unknown Author" w:date="2015-10-15T10:51:00Z"/>
          <w:rFonts w:ascii="Arial" w:hAnsi="Arial" w:cs="Arial"/>
          <w:color w:val="000000"/>
        </w:rPr>
      </w:pPr>
      <w:r>
        <w:rPr>
          <w:rFonts w:ascii="Arial" w:hAnsi="Arial" w:cs="Arial"/>
          <w:color w:val="000000"/>
        </w:rPr>
        <w:t>}</w:t>
      </w:r>
    </w:p>
    <w:p w:rsidR="00CF067D" w:rsidRDefault="00CF067D">
      <w:pPr>
        <w:pStyle w:val="CodePACKT"/>
        <w:rPr>
          <w:ins w:id="68" w:author="Priyanka Mehta" w:date="2015-10-16T15:10:00Z"/>
          <w:rFonts w:ascii="Arial" w:hAnsi="Arial" w:cs="Arial"/>
          <w:color w:val="000000"/>
          <w:sz w:val="18"/>
        </w:rPr>
      </w:pPr>
    </w:p>
    <w:p w:rsidR="00494B63" w:rsidDel="00CF067D" w:rsidRDefault="00494B63">
      <w:pPr>
        <w:pStyle w:val="NormalPACKT"/>
        <w:rPr>
          <w:ins w:id="69" w:author="Unknown Author" w:date="2015-10-15T10:51:00Z"/>
          <w:del w:id="70" w:author="Priyanka Mehta" w:date="2015-10-16T15:10:00Z"/>
        </w:rPr>
      </w:pPr>
      <w:del w:id="71" w:author="Unknown Author" w:date="2015-10-15T10:51:00Z">
        <w:r>
          <w:rPr>
            <w:rFonts w:ascii="Arial" w:hAnsi="Arial" w:cs="Arial"/>
            <w:color w:val="000000"/>
            <w:sz w:val="18"/>
          </w:rPr>
          <w:br/>
        </w:r>
      </w:del>
      <w:r>
        <w:t xml:space="preserve">In the example above we </w:t>
      </w:r>
      <w:ins w:id="72" w:author="Unknown Author" w:date="2015-10-15T10:51:00Z">
        <w:r>
          <w:rPr>
            <w:rFonts w:ascii="Arial" w:hAnsi="Arial" w:cs="Arial"/>
            <w:color w:val="000000"/>
            <w:sz w:val="18"/>
          </w:rPr>
          <w:t xml:space="preserve">subscribe </w:t>
        </w:r>
      </w:ins>
      <w:del w:id="73" w:author="Unknown Author" w:date="2015-10-15T10:51:00Z">
        <w:r>
          <w:delText>assign</w:delText>
        </w:r>
      </w:del>
      <w:r>
        <w:t xml:space="preserve"> a handler function on a DOM event (</w:t>
      </w:r>
      <w:del w:id="74" w:author="Priyanka Mehta" w:date="2015-07-06T18:05:00Z">
        <w:r>
          <w:rPr>
            <w:rStyle w:val="ScreenTextPACKT"/>
            <w:b w:val="0"/>
            <w:color w:val="auto"/>
          </w:rPr>
          <w:delText>“</w:delText>
        </w:r>
      </w:del>
      <w:r>
        <w:rPr>
          <w:rStyle w:val="KeyWordPACKT"/>
          <w:szCs w:val="22"/>
        </w:rPr>
        <w:t>click</w:t>
      </w:r>
      <w:del w:id="75" w:author="Priyanka Mehta" w:date="2015-07-06T18:05:00Z">
        <w:r>
          <w:rPr>
            <w:rStyle w:val="ScreenTextPACKT"/>
            <w:b w:val="0"/>
            <w:color w:val="auto"/>
            <w:szCs w:val="22"/>
          </w:rPr>
          <w:delText>”</w:delText>
        </w:r>
      </w:del>
      <w:r>
        <w:t>). Within the scope of the handler we still have access to the view context (</w:t>
      </w:r>
      <w:r>
        <w:rPr>
          <w:rStyle w:val="CodeInTextPACKT"/>
          <w:rFonts w:cs="Times New Roman"/>
          <w:color w:val="auto"/>
          <w:sz w:val="22"/>
          <w:szCs w:val="24"/>
        </w:rPr>
        <w:t>this</w:t>
      </w:r>
      <w:r>
        <w:t>), so we don’t need to bind the handler to the outer scope or pass it as a variable though the closure</w:t>
      </w:r>
      <w:ins w:id="76" w:author="Unknown Author" w:date="2015-10-15T10:52:00Z">
        <w:r>
          <w:t>:</w:t>
        </w:r>
      </w:ins>
      <w:del w:id="77" w:author="Unknown Author" w:date="2015-10-15T10:52:00Z">
        <w:r>
          <w:delText>.  </w:delText>
        </w:r>
      </w:del>
    </w:p>
    <w:p w:rsidR="00494B63" w:rsidDel="00CF067D" w:rsidRDefault="00494B63">
      <w:pPr>
        <w:pStyle w:val="NormalPACKT"/>
        <w:rPr>
          <w:ins w:id="78" w:author="Unknown Author" w:date="2015-10-15T10:51:00Z"/>
          <w:del w:id="79" w:author="Priyanka Mehta" w:date="2015-10-16T15:10:00Z"/>
        </w:rPr>
      </w:pPr>
    </w:p>
    <w:p w:rsidR="00494B63" w:rsidDel="00CF067D" w:rsidRDefault="00494B63">
      <w:pPr>
        <w:rPr>
          <w:ins w:id="80" w:author="Unknown Author" w:date="2015-10-15T10:51:00Z"/>
          <w:del w:id="81" w:author="Priyanka Mehta" w:date="2015-10-16T15:10:00Z"/>
        </w:rPr>
      </w:pPr>
      <w:ins w:id="82" w:author="Unknown Author" w:date="2015-10-15T10:51:00Z">
        <w:del w:id="83" w:author="Priyanka Mehta" w:date="2015-10-16T15:10:00Z">
          <w:r w:rsidDel="00CF067D">
            <w:rPr>
              <w:color w:val="000000"/>
              <w:sz w:val="18"/>
            </w:rPr>
            <w:delText>:</w:delText>
          </w:r>
        </w:del>
      </w:ins>
    </w:p>
    <w:p w:rsidR="00494B63" w:rsidRDefault="00494B63" w:rsidP="00CF067D">
      <w:pPr>
        <w:pStyle w:val="NormalPACKT"/>
        <w:rPr>
          <w:ins w:id="84" w:author="Unknown Author" w:date="2015-10-15T10:51:00Z"/>
        </w:rPr>
        <w:pPrChange w:id="85" w:author="Priyanka Mehta" w:date="2015-10-16T15:10:00Z">
          <w:pPr/>
        </w:pPrChange>
      </w:pPr>
    </w:p>
    <w:p w:rsidR="00494B63" w:rsidRDefault="00494B63">
      <w:pPr>
        <w:pStyle w:val="CodePACKT"/>
        <w:rPr>
          <w:ins w:id="86" w:author="Unknown Author" w:date="2015-10-15T10:51:00Z"/>
          <w:rFonts w:ascii="Arial" w:hAnsi="Arial" w:cs="Arial"/>
          <w:color w:val="000000"/>
          <w:sz w:val="18"/>
        </w:rPr>
      </w:pPr>
      <w:proofErr w:type="spellStart"/>
      <w:proofErr w:type="gramStart"/>
      <w:ins w:id="87" w:author="Unknown Author" w:date="2015-10-15T10:51:00Z">
        <w:r>
          <w:rPr>
            <w:rFonts w:ascii="Arial" w:hAnsi="Arial" w:cs="Arial"/>
            <w:color w:val="000000"/>
            <w:sz w:val="18"/>
          </w:rPr>
          <w:t>var</w:t>
        </w:r>
        <w:proofErr w:type="spellEnd"/>
        <w:proofErr w:type="gramEnd"/>
        <w:r>
          <w:rPr>
            <w:rFonts w:ascii="Arial" w:hAnsi="Arial" w:cs="Arial"/>
            <w:color w:val="000000"/>
            <w:sz w:val="18"/>
          </w:rPr>
          <w:t xml:space="preserve"> that = this;</w:t>
        </w:r>
      </w:ins>
    </w:p>
    <w:p w:rsidR="00494B63" w:rsidRDefault="00494B63">
      <w:pPr>
        <w:pStyle w:val="CodePACKT"/>
        <w:rPr>
          <w:ins w:id="88" w:author="Unknown Author" w:date="2015-10-15T10:51:00Z"/>
          <w:rFonts w:ascii="Arial" w:hAnsi="Arial" w:cs="Arial"/>
          <w:color w:val="000000"/>
          <w:sz w:val="18"/>
        </w:rPr>
      </w:pPr>
      <w:proofErr w:type="spellStart"/>
      <w:proofErr w:type="gramStart"/>
      <w:ins w:id="89" w:author="Unknown Author" w:date="2015-10-15T10:51:00Z">
        <w:r>
          <w:rPr>
            <w:rFonts w:ascii="Arial" w:hAnsi="Arial" w:cs="Arial"/>
            <w:color w:val="000000"/>
            <w:sz w:val="18"/>
          </w:rPr>
          <w:t>button.addEventListener</w:t>
        </w:r>
        <w:proofErr w:type="spellEnd"/>
        <w:r>
          <w:rPr>
            <w:rFonts w:ascii="Arial" w:hAnsi="Arial" w:cs="Arial"/>
            <w:color w:val="000000"/>
            <w:sz w:val="18"/>
          </w:rPr>
          <w:t>(</w:t>
        </w:r>
        <w:proofErr w:type="gramEnd"/>
        <w:r>
          <w:rPr>
            <w:rFonts w:ascii="Arial" w:hAnsi="Arial" w:cs="Arial"/>
            <w:color w:val="000000"/>
            <w:sz w:val="18"/>
          </w:rPr>
          <w:t xml:space="preserve"> "click", function(){</w:t>
        </w:r>
      </w:ins>
    </w:p>
    <w:p w:rsidR="00494B63" w:rsidRDefault="00494B63">
      <w:pPr>
        <w:pStyle w:val="CodePACKT"/>
        <w:rPr>
          <w:ins w:id="90" w:author="Unknown Author" w:date="2015-10-15T10:51:00Z"/>
          <w:rFonts w:ascii="Arial" w:hAnsi="Arial" w:cs="Arial"/>
          <w:color w:val="000000"/>
          <w:sz w:val="18"/>
        </w:rPr>
      </w:pPr>
      <w:ins w:id="91" w:author="Unknown Author" w:date="2015-10-15T10:51:00Z">
        <w:r>
          <w:rPr>
            <w:rFonts w:ascii="Arial" w:hAnsi="Arial" w:cs="Arial"/>
            <w:color w:val="000000"/>
            <w:sz w:val="18"/>
          </w:rPr>
          <w:t xml:space="preserve">  // cross-cutting concerns</w:t>
        </w:r>
      </w:ins>
    </w:p>
    <w:p w:rsidR="00494B63" w:rsidRDefault="00494B63">
      <w:pPr>
        <w:pStyle w:val="CodePACKT"/>
        <w:rPr>
          <w:ins w:id="92" w:author="Unknown Author" w:date="2015-10-15T10:51:00Z"/>
          <w:rFonts w:ascii="Arial" w:hAnsi="Arial" w:cs="Arial"/>
          <w:color w:val="000000"/>
          <w:sz w:val="18"/>
        </w:rPr>
      </w:pPr>
      <w:ins w:id="93" w:author="Unknown Author" w:date="2015-10-15T10:51:00Z">
        <w:r>
          <w:rPr>
            <w:rFonts w:ascii="Arial" w:hAnsi="Arial" w:cs="Arial"/>
            <w:color w:val="000000"/>
            <w:sz w:val="18"/>
          </w:rPr>
          <w:t>  </w:t>
        </w:r>
        <w:proofErr w:type="spellStart"/>
        <w:proofErr w:type="gramStart"/>
        <w:r>
          <w:rPr>
            <w:rFonts w:ascii="Arial" w:hAnsi="Arial" w:cs="Arial"/>
            <w:color w:val="000000"/>
            <w:sz w:val="18"/>
          </w:rPr>
          <w:t>that.onClick</w:t>
        </w:r>
        <w:proofErr w:type="spellEnd"/>
        <w:r>
          <w:rPr>
            <w:rFonts w:ascii="Arial" w:hAnsi="Arial" w:cs="Arial"/>
            <w:color w:val="000000"/>
            <w:sz w:val="18"/>
          </w:rPr>
          <w:t>(</w:t>
        </w:r>
        <w:proofErr w:type="gramEnd"/>
        <w:r>
          <w:rPr>
            <w:rFonts w:ascii="Arial" w:hAnsi="Arial" w:cs="Arial"/>
            <w:color w:val="000000"/>
            <w:sz w:val="18"/>
          </w:rPr>
          <w:t xml:space="preserve">); </w:t>
        </w:r>
      </w:ins>
    </w:p>
    <w:p w:rsidR="00494B63" w:rsidRDefault="00494B63">
      <w:pPr>
        <w:pStyle w:val="CodePACKT"/>
      </w:pPr>
      <w:ins w:id="94" w:author="Unknown Author" w:date="2015-10-15T10:51:00Z">
        <w:r>
          <w:rPr>
            <w:rFonts w:ascii="Arial" w:hAnsi="Arial" w:cs="Arial"/>
            <w:color w:val="000000"/>
            <w:sz w:val="18"/>
          </w:rPr>
          <w:t xml:space="preserve">}, </w:t>
        </w:r>
        <w:proofErr w:type="gramStart"/>
        <w:r>
          <w:rPr>
            <w:rFonts w:ascii="Arial" w:hAnsi="Arial" w:cs="Arial"/>
            <w:color w:val="000000"/>
            <w:sz w:val="18"/>
          </w:rPr>
          <w:t>false )</w:t>
        </w:r>
        <w:proofErr w:type="gramEnd"/>
        <w:r>
          <w:rPr>
            <w:rFonts w:ascii="Arial" w:hAnsi="Arial" w:cs="Arial"/>
            <w:color w:val="000000"/>
            <w:sz w:val="18"/>
          </w:rPr>
          <w:t>;</w:t>
        </w:r>
      </w:ins>
    </w:p>
    <w:p w:rsidR="00494B63" w:rsidRDefault="00494B63">
      <w:pPr>
        <w:pStyle w:val="Heading2"/>
      </w:pPr>
      <w:r>
        <w:t>Method definitions</w:t>
      </w:r>
    </w:p>
    <w:p w:rsidR="00494B63" w:rsidRDefault="00494B63">
      <w:pPr>
        <w:pStyle w:val="NormalPACKT"/>
      </w:pPr>
      <w:r>
        <w:t xml:space="preserve">As it is shown above arrow functions can be quite handy when declaring small inline callbacks, but always going with </w:t>
      </w:r>
      <w:proofErr w:type="gramStart"/>
      <w:r>
        <w:t>it  for</w:t>
      </w:r>
      <w:proofErr w:type="gramEnd"/>
      <w:r>
        <w:t xml:space="preserve"> shorter syntax is disputable. However, ES6 provides new alternative method definition syntax besides the arrow functions. The old-school method declaration may look so:</w:t>
      </w:r>
    </w:p>
    <w:p w:rsidR="00494B63" w:rsidRDefault="00494B63">
      <w:pPr>
        <w:pStyle w:val="CodePACKT"/>
      </w:pPr>
    </w:p>
    <w:p w:rsidR="00494B63" w:rsidRDefault="00494B63">
      <w:pPr>
        <w:pStyle w:val="CodePACKT"/>
      </w:pPr>
      <w:proofErr w:type="spellStart"/>
      <w:proofErr w:type="gramStart"/>
      <w:r>
        <w:t>var</w:t>
      </w:r>
      <w:proofErr w:type="spellEnd"/>
      <w:proofErr w:type="gramEnd"/>
      <w:r>
        <w:t xml:space="preserve"> foo = {</w:t>
      </w:r>
    </w:p>
    <w:p w:rsidR="00494B63" w:rsidRDefault="00494B63">
      <w:pPr>
        <w:pStyle w:val="CodePACKT"/>
      </w:pPr>
      <w:r>
        <w:t> </w:t>
      </w:r>
      <w:proofErr w:type="gramStart"/>
      <w:r>
        <w:t>bar</w:t>
      </w:r>
      <w:proofErr w:type="gramEnd"/>
      <w:r>
        <w:t>: function( param1, param2 ) {</w:t>
      </w:r>
    </w:p>
    <w:p w:rsidR="00494B63" w:rsidRDefault="00494B63">
      <w:pPr>
        <w:pStyle w:val="CodePACKT"/>
      </w:pPr>
      <w:r>
        <w:t> }</w:t>
      </w:r>
    </w:p>
    <w:p w:rsidR="00494B63" w:rsidRDefault="00494B63">
      <w:pPr>
        <w:pStyle w:val="CodePACKT"/>
        <w:rPr>
          <w:color w:val="000000"/>
          <w:sz w:val="18"/>
        </w:rPr>
      </w:pPr>
      <w:r>
        <w:t>}</w:t>
      </w:r>
    </w:p>
    <w:p w:rsidR="00494B63" w:rsidRDefault="00494B63">
      <w:pPr>
        <w:pStyle w:val="BodyText"/>
        <w:spacing w:after="0" w:line="324" w:lineRule="auto"/>
        <w:rPr>
          <w:color w:val="000000"/>
          <w:sz w:val="18"/>
        </w:rPr>
      </w:pPr>
    </w:p>
    <w:p w:rsidR="00494B63" w:rsidRDefault="00494B63">
      <w:pPr>
        <w:pStyle w:val="NormalPACKT"/>
      </w:pPr>
      <w:r>
        <w:t xml:space="preserve">In ES6 we can get rid of the function keyword and the colon. So it can be put this way: </w:t>
      </w:r>
    </w:p>
    <w:p w:rsidR="00494B63" w:rsidRDefault="00494B63">
      <w:pPr>
        <w:pStyle w:val="CodePACKT"/>
      </w:pPr>
    </w:p>
    <w:p w:rsidR="00494B63" w:rsidRDefault="00494B63">
      <w:pPr>
        <w:pStyle w:val="CodePACKT"/>
      </w:pPr>
      <w:proofErr w:type="gramStart"/>
      <w:r>
        <w:t>let</w:t>
      </w:r>
      <w:proofErr w:type="gramEnd"/>
      <w:r>
        <w:t xml:space="preserve"> foo = {</w:t>
      </w:r>
    </w:p>
    <w:p w:rsidR="00494B63" w:rsidRDefault="00494B63">
      <w:pPr>
        <w:pStyle w:val="CodePACKT"/>
      </w:pPr>
      <w:r>
        <w:t> </w:t>
      </w:r>
      <w:proofErr w:type="gramStart"/>
      <w:r>
        <w:t>bar</w:t>
      </w:r>
      <w:proofErr w:type="gramEnd"/>
      <w:r>
        <w:t xml:space="preserve"> ( param1, param2 ) {</w:t>
      </w:r>
    </w:p>
    <w:p w:rsidR="00494B63" w:rsidRDefault="00494B63">
      <w:pPr>
        <w:pStyle w:val="CodePACKT"/>
      </w:pPr>
      <w:r>
        <w:t> }</w:t>
      </w:r>
    </w:p>
    <w:p w:rsidR="00494B63" w:rsidRDefault="00494B63">
      <w:pPr>
        <w:pStyle w:val="CodePACKT"/>
      </w:pPr>
      <w:r>
        <w:t>}</w:t>
      </w:r>
    </w:p>
    <w:p w:rsidR="00494B63" w:rsidRDefault="00494B63">
      <w:pPr>
        <w:pStyle w:val="Heading2"/>
      </w:pPr>
      <w:r>
        <w:t>The rest operator</w:t>
      </w:r>
      <w:del w:id="95" w:author="Priyanka Mehta" w:date="2015-07-06T18:38:00Z">
        <w:r>
          <w:delText xml:space="preserve"> (...)</w:delText>
        </w:r>
      </w:del>
    </w:p>
    <w:p w:rsidR="00494B63" w:rsidRDefault="00494B63">
      <w:pPr>
        <w:pStyle w:val="NormalPACKT"/>
      </w:pPr>
      <w:r>
        <w:t xml:space="preserve">Another syntax structure borrowed from </w:t>
      </w:r>
      <w:proofErr w:type="spellStart"/>
      <w:r>
        <w:t>CoffeeScript</w:t>
      </w:r>
      <w:proofErr w:type="spellEnd"/>
      <w:r>
        <w:t xml:space="preserve"> came to JavaScript as rest operator (albeit the approach is called “splats” in </w:t>
      </w:r>
      <w:proofErr w:type="spellStart"/>
      <w:r>
        <w:t>CoffeeScript</w:t>
      </w:r>
      <w:proofErr w:type="spellEnd"/>
      <w:r>
        <w:t>).</w:t>
      </w:r>
    </w:p>
    <w:p w:rsidR="00494B63" w:rsidRDefault="00494B63">
      <w:pPr>
        <w:pStyle w:val="NormalPACKT"/>
      </w:pPr>
      <w:r>
        <w:t>When we have a number of few mandatory function parameters and unknown number of rest parameters we used to do something like that:</w:t>
      </w:r>
    </w:p>
    <w:p w:rsidR="00494B63" w:rsidRDefault="00494B63">
      <w:pPr>
        <w:pStyle w:val="CodePACKT"/>
      </w:pP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w:t>
      </w:r>
      <w:proofErr w:type="spellStart"/>
      <w:r>
        <w:t>cb</w:t>
      </w:r>
      <w:proofErr w:type="spellEnd"/>
      <w:r>
        <w:t xml:space="preserve"> = function() {</w:t>
      </w:r>
    </w:p>
    <w:p w:rsidR="00494B63" w:rsidRDefault="00494B63">
      <w:pPr>
        <w:pStyle w:val="CodePACKT"/>
      </w:pPr>
      <w:r>
        <w:t> // all available parameters into an array</w:t>
      </w:r>
    </w:p>
    <w:p w:rsidR="00494B63" w:rsidRDefault="00494B63">
      <w:pPr>
        <w:pStyle w:val="CodePACKT"/>
      </w:pPr>
      <w:r>
        <w:t> </w:t>
      </w:r>
      <w:proofErr w:type="spellStart"/>
      <w:proofErr w:type="gramStart"/>
      <w:r>
        <w:t>var</w:t>
      </w:r>
      <w:proofErr w:type="spellEnd"/>
      <w:proofErr w:type="gramEnd"/>
      <w:r>
        <w:t xml:space="preserve"> </w:t>
      </w:r>
      <w:proofErr w:type="spellStart"/>
      <w:r>
        <w:t>args</w:t>
      </w:r>
      <w:proofErr w:type="spellEnd"/>
      <w:r>
        <w:t xml:space="preserve"> = [].</w:t>
      </w:r>
      <w:proofErr w:type="spellStart"/>
      <w:r>
        <w:t>slice.call</w:t>
      </w:r>
      <w:proofErr w:type="spellEnd"/>
      <w:r>
        <w:t>( arguments ),</w:t>
      </w:r>
    </w:p>
    <w:p w:rsidR="00494B63" w:rsidRDefault="00494B63">
      <w:pPr>
        <w:pStyle w:val="CodePACKT"/>
      </w:pPr>
      <w:r>
        <w:t>     // the first array element to foo and shift</w:t>
      </w:r>
    </w:p>
    <w:p w:rsidR="00494B63" w:rsidRDefault="00494B63">
      <w:pPr>
        <w:pStyle w:val="CodePACKT"/>
      </w:pPr>
      <w:r>
        <w:t>     </w:t>
      </w:r>
      <w:proofErr w:type="gramStart"/>
      <w:r>
        <w:t>foo</w:t>
      </w:r>
      <w:proofErr w:type="gramEnd"/>
      <w:r>
        <w:t xml:space="preserve"> = </w:t>
      </w:r>
      <w:proofErr w:type="spellStart"/>
      <w:r>
        <w:t>args.shift</w:t>
      </w:r>
      <w:proofErr w:type="spellEnd"/>
      <w:r>
        <w:t>(),</w:t>
      </w:r>
    </w:p>
    <w:p w:rsidR="00494B63" w:rsidRDefault="00494B63">
      <w:pPr>
        <w:pStyle w:val="CodePACKT"/>
      </w:pPr>
      <w:r>
        <w:t>     // the new first array element to bar and shift</w:t>
      </w:r>
    </w:p>
    <w:p w:rsidR="00494B63" w:rsidRDefault="00494B63">
      <w:pPr>
        <w:pStyle w:val="CodePACKT"/>
      </w:pPr>
      <w:r>
        <w:t>     </w:t>
      </w:r>
      <w:proofErr w:type="gramStart"/>
      <w:r>
        <w:t>bar</w:t>
      </w:r>
      <w:proofErr w:type="gramEnd"/>
      <w:r>
        <w:t xml:space="preserve"> = </w:t>
      </w:r>
      <w:proofErr w:type="spellStart"/>
      <w:r>
        <w:t>args.shift</w:t>
      </w:r>
      <w:proofErr w:type="spellEnd"/>
      <w:r>
        <w:t>();</w:t>
      </w:r>
    </w:p>
    <w:p w:rsidR="00494B63" w:rsidRDefault="00494B63">
      <w:pPr>
        <w:pStyle w:val="CodePACKT"/>
      </w:pPr>
      <w:r>
        <w:t> </w:t>
      </w:r>
      <w:proofErr w:type="gramStart"/>
      <w:r>
        <w:t>console.log(</w:t>
      </w:r>
      <w:proofErr w:type="gramEnd"/>
      <w:r>
        <w:t xml:space="preserve"> foo, bar, </w:t>
      </w:r>
      <w:proofErr w:type="spellStart"/>
      <w:r>
        <w:t>args</w:t>
      </w:r>
      <w:proofErr w:type="spellEnd"/>
      <w:r>
        <w:t xml:space="preserve"> );</w:t>
      </w:r>
    </w:p>
    <w:p w:rsidR="00494B63" w:rsidRDefault="00494B63">
      <w:pPr>
        <w:pStyle w:val="CodePACKT"/>
      </w:pPr>
      <w:r>
        <w:t>};</w:t>
      </w:r>
    </w:p>
    <w:p w:rsidR="00494B63" w:rsidRDefault="00494B63">
      <w:pPr>
        <w:pStyle w:val="CodePACKT"/>
      </w:pPr>
      <w:proofErr w:type="spellStart"/>
      <w:proofErr w:type="gramStart"/>
      <w:r>
        <w:t>cb</w:t>
      </w:r>
      <w:proofErr w:type="spellEnd"/>
      <w:r>
        <w:t>(</w:t>
      </w:r>
      <w:proofErr w:type="gramEnd"/>
      <w:r>
        <w:t xml:space="preserve"> "foo", "bar", 1, 2, 3 ); // foo bar [1, 2, 3]</w:t>
      </w:r>
    </w:p>
    <w:p w:rsidR="00494B63" w:rsidRDefault="00494B63">
      <w:pPr>
        <w:pStyle w:val="CodePACKT"/>
      </w:pPr>
    </w:p>
    <w:p w:rsidR="00494B63" w:rsidRDefault="00494B63">
      <w:pPr>
        <w:pStyle w:val="NormalPACKT"/>
      </w:pPr>
      <w:r>
        <w:t xml:space="preserve">Now check it out how expressive this code becomes in ES6 </w:t>
      </w:r>
    </w:p>
    <w:p w:rsidR="00494B63" w:rsidRDefault="00494B63">
      <w:pPr>
        <w:pStyle w:val="BodyText"/>
        <w:spacing w:after="0"/>
      </w:pPr>
    </w:p>
    <w:p w:rsidR="00494B63" w:rsidRDefault="00494B63">
      <w:pPr>
        <w:pStyle w:val="CodePACKT"/>
      </w:pPr>
      <w:proofErr w:type="gramStart"/>
      <w:r>
        <w:t>let</w:t>
      </w:r>
      <w:proofErr w:type="gramEnd"/>
      <w:r>
        <w:t xml:space="preserve"> </w:t>
      </w:r>
      <w:proofErr w:type="spellStart"/>
      <w:r>
        <w:t>cb</w:t>
      </w:r>
      <w:proofErr w:type="spellEnd"/>
      <w:r>
        <w:t xml:space="preserve"> = function( foo, bar, ...</w:t>
      </w:r>
      <w:proofErr w:type="spellStart"/>
      <w:r>
        <w:t>args</w:t>
      </w:r>
      <w:proofErr w:type="spellEnd"/>
      <w:r>
        <w:t xml:space="preserve"> ) {</w:t>
      </w:r>
    </w:p>
    <w:p w:rsidR="00494B63" w:rsidRDefault="00494B63">
      <w:pPr>
        <w:pStyle w:val="CodePACKT"/>
      </w:pPr>
      <w:r>
        <w:t> </w:t>
      </w:r>
      <w:proofErr w:type="gramStart"/>
      <w:r>
        <w:t>console.log(</w:t>
      </w:r>
      <w:proofErr w:type="gramEnd"/>
      <w:r>
        <w:t xml:space="preserve"> foo, bar, </w:t>
      </w:r>
      <w:proofErr w:type="spellStart"/>
      <w:r>
        <w:t>args</w:t>
      </w:r>
      <w:proofErr w:type="spellEnd"/>
      <w:r>
        <w:t xml:space="preserve"> );</w:t>
      </w:r>
    </w:p>
    <w:p w:rsidR="00494B63" w:rsidRDefault="00494B63">
      <w:pPr>
        <w:pStyle w:val="CodePACKT"/>
      </w:pPr>
      <w:r>
        <w:t>}</w:t>
      </w:r>
    </w:p>
    <w:p w:rsidR="00494B63" w:rsidRDefault="00494B63">
      <w:pPr>
        <w:pStyle w:val="CodePACKT"/>
      </w:pPr>
      <w:proofErr w:type="spellStart"/>
      <w:proofErr w:type="gramStart"/>
      <w:r>
        <w:t>cb</w:t>
      </w:r>
      <w:proofErr w:type="spellEnd"/>
      <w:r>
        <w:t>(</w:t>
      </w:r>
      <w:proofErr w:type="gramEnd"/>
      <w:r>
        <w:t xml:space="preserve"> "foo", "bar", 1, 2, 3 ); // foo bar [1, 2, 3]</w:t>
      </w:r>
    </w:p>
    <w:p w:rsidR="00494B63" w:rsidRDefault="00494B63">
      <w:pPr>
        <w:pStyle w:val="CodePACKT"/>
      </w:pPr>
    </w:p>
    <w:p w:rsidR="00494B63" w:rsidRDefault="00494B63">
      <w:pPr>
        <w:pStyle w:val="NormalPACKT"/>
      </w:pPr>
      <w:r>
        <w:t>Function parameters aren’t the only appliance for the rest operator. For example, we can use it in destruction:</w:t>
      </w:r>
    </w:p>
    <w:p w:rsidR="00494B63" w:rsidRDefault="00494B63">
      <w:pPr>
        <w:pStyle w:val="BodyText"/>
        <w:spacing w:after="0"/>
      </w:pPr>
    </w:p>
    <w:p w:rsidR="00494B63" w:rsidRDefault="00494B63">
      <w:pPr>
        <w:pStyle w:val="CodePACKT"/>
      </w:pPr>
      <w:proofErr w:type="gramStart"/>
      <w:r>
        <w:t>let</w:t>
      </w:r>
      <w:proofErr w:type="gramEnd"/>
      <w:r>
        <w:t xml:space="preserve"> [ bar, ...others ] = [ "bar", "foo", "</w:t>
      </w:r>
      <w:proofErr w:type="spellStart"/>
      <w:r>
        <w:t>baz</w:t>
      </w:r>
      <w:proofErr w:type="spellEnd"/>
      <w:r>
        <w:t>", "</w:t>
      </w:r>
      <w:proofErr w:type="spellStart"/>
      <w:r>
        <w:t>qux</w:t>
      </w:r>
      <w:proofErr w:type="spellEnd"/>
      <w:r>
        <w:t>" ];</w:t>
      </w:r>
    </w:p>
    <w:p w:rsidR="00494B63" w:rsidRDefault="00494B63">
      <w:pPr>
        <w:pStyle w:val="CodePACKT"/>
      </w:pPr>
      <w:proofErr w:type="gramStart"/>
      <w:r>
        <w:t>console.log(</w:t>
      </w:r>
      <w:proofErr w:type="gramEnd"/>
      <w:r>
        <w:t>[ bar, others ]); // ["bar",["</w:t>
      </w:r>
      <w:proofErr w:type="spellStart"/>
      <w:r>
        <w:t>foo","baz","qux</w:t>
      </w:r>
      <w:proofErr w:type="spellEnd"/>
      <w:r>
        <w:t>"]]</w:t>
      </w:r>
    </w:p>
    <w:p w:rsidR="00494B63" w:rsidRDefault="00494B63">
      <w:pPr>
        <w:pStyle w:val="Heading2"/>
      </w:pPr>
      <w:r>
        <w:t xml:space="preserve">The spread operator </w:t>
      </w:r>
      <w:del w:id="96" w:author="Priyanka Mehta" w:date="2015-07-06T18:38:00Z">
        <w:r>
          <w:delText>(...)</w:delText>
        </w:r>
      </w:del>
    </w:p>
    <w:p w:rsidR="00494B63" w:rsidRDefault="00494B63">
      <w:pPr>
        <w:pStyle w:val="NormalPACKT"/>
      </w:pPr>
      <w:r>
        <w:t xml:space="preserve">The same way we can spread </w:t>
      </w:r>
      <w:del w:id="97" w:author="Priyanka Mehta" w:date="2015-07-06T19:49:00Z">
        <w:r>
          <w:delText>an array elements</w:delText>
        </w:r>
      </w:del>
      <w:ins w:id="98" w:author="Priyanka Mehta" w:date="2015-07-06T19:49:00Z">
        <w:r>
          <w:t>array elements</w:t>
        </w:r>
      </w:ins>
      <w:r>
        <w:t xml:space="preserve"> into arguments:</w:t>
      </w:r>
    </w:p>
    <w:p w:rsidR="00494B63" w:rsidRDefault="00494B63">
      <w:pPr>
        <w:pStyle w:val="BodyText"/>
        <w:spacing w:after="0"/>
      </w:pPr>
    </w:p>
    <w:p w:rsidR="00494B63" w:rsidRDefault="00494B63">
      <w:pPr>
        <w:pStyle w:val="CodePACKT"/>
      </w:pPr>
      <w:proofErr w:type="gramStart"/>
      <w:r>
        <w:t>let</w:t>
      </w:r>
      <w:proofErr w:type="gramEnd"/>
      <w:r>
        <w:t xml:space="preserve"> </w:t>
      </w:r>
      <w:proofErr w:type="spellStart"/>
      <w:r>
        <w:t>args</w:t>
      </w:r>
      <w:proofErr w:type="spellEnd"/>
      <w:r>
        <w:t xml:space="preserve"> = [ 2015, 6, 17 ],</w:t>
      </w:r>
    </w:p>
    <w:p w:rsidR="00494B63" w:rsidRDefault="00494B63">
      <w:pPr>
        <w:pStyle w:val="CodePACKT"/>
      </w:pPr>
      <w:r>
        <w:t>   </w:t>
      </w:r>
      <w:proofErr w:type="spellStart"/>
      <w:proofErr w:type="gramStart"/>
      <w:r>
        <w:t>relDate</w:t>
      </w:r>
      <w:proofErr w:type="spellEnd"/>
      <w:proofErr w:type="gramEnd"/>
      <w:r>
        <w:t xml:space="preserve"> = new Date( ...</w:t>
      </w:r>
      <w:proofErr w:type="spellStart"/>
      <w:r>
        <w:t>args</w:t>
      </w:r>
      <w:proofErr w:type="spellEnd"/>
      <w:r>
        <w:t xml:space="preserve"> );</w:t>
      </w:r>
    </w:p>
    <w:p w:rsidR="00494B63" w:rsidRDefault="00494B63">
      <w:pPr>
        <w:pStyle w:val="CodePACKT"/>
      </w:pPr>
      <w:proofErr w:type="gramStart"/>
      <w:r>
        <w:t>console.log(</w:t>
      </w:r>
      <w:proofErr w:type="gramEnd"/>
      <w:r>
        <w:t xml:space="preserve"> </w:t>
      </w:r>
      <w:proofErr w:type="spellStart"/>
      <w:r>
        <w:t>relDate.toString</w:t>
      </w:r>
      <w:proofErr w:type="spellEnd"/>
      <w:r>
        <w:t>() );  // Fri Jul 17 2015 00:00:00 GMT+0200 (CEST)</w:t>
      </w:r>
    </w:p>
    <w:p w:rsidR="00494B63" w:rsidRDefault="00494B63">
      <w:pPr>
        <w:pStyle w:val="CodePACKT"/>
      </w:pPr>
    </w:p>
    <w:p w:rsidR="00494B63" w:rsidRDefault="00494B63">
      <w:pPr>
        <w:pStyle w:val="BodyText"/>
        <w:spacing w:after="0" w:line="324" w:lineRule="auto"/>
      </w:pPr>
    </w:p>
    <w:p w:rsidR="00494B63" w:rsidRDefault="00494B63">
      <w:pPr>
        <w:pStyle w:val="BodyText"/>
        <w:spacing w:after="0" w:line="324" w:lineRule="auto"/>
      </w:pPr>
      <w:r>
        <w:rPr>
          <w:color w:val="000000"/>
          <w:szCs w:val="22"/>
        </w:rPr>
        <w:t xml:space="preserve">ES6 also provides expressive </w:t>
      </w:r>
      <w:r>
        <w:rPr>
          <w:rStyle w:val="KeyWordPACKT"/>
          <w:szCs w:val="22"/>
        </w:rPr>
        <w:t>syntactic sugar</w:t>
      </w:r>
      <w:r>
        <w:rPr>
          <w:color w:val="000000"/>
          <w:szCs w:val="22"/>
        </w:rPr>
        <w:t xml:space="preserve"> for object creation and inheritance, but we examine that later in topic </w:t>
      </w:r>
      <w:r>
        <w:rPr>
          <w:rStyle w:val="ItalicsPACKT"/>
          <w:color w:val="000000"/>
          <w:szCs w:val="22"/>
        </w:rPr>
        <w:t>“Most effective way of declaring objects”</w:t>
      </w:r>
    </w:p>
    <w:p w:rsidR="00494B63" w:rsidRDefault="00494B63">
      <w:pPr>
        <w:pStyle w:val="BodyText"/>
      </w:pPr>
    </w:p>
    <w:p w:rsidR="00494B63" w:rsidRDefault="00494B63">
      <w:pPr>
        <w:pStyle w:val="Heading1"/>
      </w:pPr>
      <w:r>
        <w:t>Mastering multi-line strings in JavaScript</w:t>
      </w:r>
    </w:p>
    <w:p w:rsidR="00494B63" w:rsidRDefault="00494B63">
      <w:pPr>
        <w:pStyle w:val="NormalPACKT"/>
      </w:pPr>
      <w:r>
        <w:t xml:space="preserve">Multi-line strings aren’t a good part of JavaScript. While they are so easy to declare in other languages (e.g. </w:t>
      </w:r>
      <w:r>
        <w:rPr>
          <w:rStyle w:val="KeyWordPACKT"/>
        </w:rPr>
        <w:t>NOWDOC</w:t>
      </w:r>
      <w:r>
        <w:t xml:space="preserve">), you cannot just keep single- or double-quoted strings multi-line, it gives a syntax error as of every line in JavaScript is considered as a possible command. You can set backslashes to show </w:t>
      </w:r>
      <w:proofErr w:type="gramStart"/>
      <w:r>
        <w:t>your</w:t>
      </w:r>
      <w:proofErr w:type="gramEnd"/>
      <w:r>
        <w:t xml:space="preserve"> intend:</w:t>
      </w:r>
    </w:p>
    <w:p w:rsidR="00494B63" w:rsidRDefault="00494B63">
      <w:pPr>
        <w:pStyle w:val="NormalPACKT"/>
      </w:pPr>
    </w:p>
    <w:p w:rsidR="00494B63" w:rsidRDefault="00494B63">
      <w:pPr>
        <w:pStyle w:val="CodePACKT"/>
      </w:pPr>
      <w:proofErr w:type="spellStart"/>
      <w:proofErr w:type="gramStart"/>
      <w:r>
        <w:t>var</w:t>
      </w:r>
      <w:proofErr w:type="spellEnd"/>
      <w:proofErr w:type="gramEnd"/>
      <w:r>
        <w:t xml:space="preserve"> </w:t>
      </w:r>
      <w:proofErr w:type="spellStart"/>
      <w:r>
        <w:t>str</w:t>
      </w:r>
      <w:proofErr w:type="spellEnd"/>
      <w:r>
        <w:t xml:space="preserve"> = "</w:t>
      </w:r>
      <w:proofErr w:type="spellStart"/>
      <w:r>
        <w:t>Lorem</w:t>
      </w:r>
      <w:proofErr w:type="spellEnd"/>
      <w:r>
        <w:t xml:space="preserve"> </w:t>
      </w:r>
      <w:proofErr w:type="spellStart"/>
      <w:r>
        <w:t>ipsum</w:t>
      </w:r>
      <w:proofErr w:type="spellEnd"/>
      <w:r>
        <w:t xml:space="preserve"> dolor sit </w:t>
      </w:r>
      <w:proofErr w:type="spellStart"/>
      <w:r>
        <w:t>amet</w:t>
      </w:r>
      <w:proofErr w:type="spellEnd"/>
      <w:r>
        <w:t>, \n\</w:t>
      </w:r>
    </w:p>
    <w:p w:rsidR="00494B63" w:rsidRDefault="00494B63">
      <w:pPr>
        <w:pStyle w:val="CodePACKT"/>
      </w:pPr>
      <w:proofErr w:type="spellStart"/>
      <w:proofErr w:type="gramStart"/>
      <w:r>
        <w:t>consectetur</w:t>
      </w:r>
      <w:proofErr w:type="spellEnd"/>
      <w:proofErr w:type="gramEnd"/>
      <w:r>
        <w:t xml:space="preserve"> </w:t>
      </w:r>
      <w:proofErr w:type="spellStart"/>
      <w:r>
        <w:t>adipiscing</w:t>
      </w:r>
      <w:proofErr w:type="spellEnd"/>
      <w:r>
        <w:t xml:space="preserve"> </w:t>
      </w:r>
      <w:proofErr w:type="spellStart"/>
      <w:r>
        <w:t>elit</w:t>
      </w:r>
      <w:proofErr w:type="spellEnd"/>
      <w:r>
        <w:t xml:space="preserve">. </w:t>
      </w:r>
      <w:proofErr w:type="spellStart"/>
      <w:r>
        <w:t>Nunc</w:t>
      </w:r>
      <w:proofErr w:type="spellEnd"/>
      <w:r>
        <w:t xml:space="preserve"> </w:t>
      </w:r>
      <w:proofErr w:type="spellStart"/>
      <w:r>
        <w:t>ornare</w:t>
      </w:r>
      <w:proofErr w:type="spellEnd"/>
      <w:r>
        <w:t>, \n\</w:t>
      </w:r>
    </w:p>
    <w:p w:rsidR="00494B63" w:rsidRDefault="00494B63">
      <w:pPr>
        <w:pStyle w:val="CodePACKT"/>
      </w:pPr>
      <w:proofErr w:type="spellStart"/>
      <w:proofErr w:type="gramStart"/>
      <w:r>
        <w:t>diam</w:t>
      </w:r>
      <w:proofErr w:type="spellEnd"/>
      <w:proofErr w:type="gramEnd"/>
      <w:r>
        <w:t xml:space="preserve"> </w:t>
      </w:r>
      <w:proofErr w:type="spellStart"/>
      <w:r>
        <w:t>ultricies</w:t>
      </w:r>
      <w:proofErr w:type="spellEnd"/>
      <w:r>
        <w:t xml:space="preserve"> </w:t>
      </w:r>
      <w:proofErr w:type="spellStart"/>
      <w:r>
        <w:t>vehicula</w:t>
      </w:r>
      <w:proofErr w:type="spellEnd"/>
      <w:r>
        <w:t xml:space="preserve"> </w:t>
      </w:r>
      <w:proofErr w:type="spellStart"/>
      <w:r>
        <w:t>aliquam</w:t>
      </w:r>
      <w:proofErr w:type="spellEnd"/>
      <w:r>
        <w:t xml:space="preserve">, </w:t>
      </w:r>
      <w:proofErr w:type="spellStart"/>
      <w:r>
        <w:t>mauris</w:t>
      </w:r>
      <w:proofErr w:type="spellEnd"/>
      <w:r>
        <w:t xml:space="preserve"> \n\</w:t>
      </w:r>
    </w:p>
    <w:p w:rsidR="00494B63" w:rsidRDefault="00494B63">
      <w:pPr>
        <w:pStyle w:val="CodePACKT"/>
      </w:pPr>
      <w:proofErr w:type="spellStart"/>
      <w:proofErr w:type="gramStart"/>
      <w:r>
        <w:t>ipsum</w:t>
      </w:r>
      <w:proofErr w:type="spellEnd"/>
      <w:proofErr w:type="gramEnd"/>
      <w:r>
        <w:t xml:space="preserve"> </w:t>
      </w:r>
      <w:proofErr w:type="spellStart"/>
      <w:r>
        <w:t>dapibus</w:t>
      </w:r>
      <w:proofErr w:type="spellEnd"/>
      <w:r>
        <w:t xml:space="preserve"> dolor, </w:t>
      </w:r>
      <w:proofErr w:type="spellStart"/>
      <w:r>
        <w:t>quis</w:t>
      </w:r>
      <w:proofErr w:type="spellEnd"/>
      <w:r>
        <w:t xml:space="preserve"> </w:t>
      </w:r>
      <w:proofErr w:type="spellStart"/>
      <w:r>
        <w:t>fringilla</w:t>
      </w:r>
      <w:proofErr w:type="spellEnd"/>
      <w:r>
        <w:t xml:space="preserve"> </w:t>
      </w:r>
      <w:proofErr w:type="spellStart"/>
      <w:r>
        <w:t>leo</w:t>
      </w:r>
      <w:proofErr w:type="spellEnd"/>
      <w:r>
        <w:t xml:space="preserve"> ligula non </w:t>
      </w:r>
      <w:proofErr w:type="spellStart"/>
      <w:r>
        <w:t>neque</w:t>
      </w:r>
      <w:proofErr w:type="spellEnd"/>
      <w:r>
        <w:t>";</w:t>
      </w:r>
    </w:p>
    <w:p w:rsidR="00494B63" w:rsidRDefault="00494B63">
      <w:pPr>
        <w:pStyle w:val="NormalPACKT"/>
      </w:pPr>
    </w:p>
    <w:p w:rsidR="00494B63" w:rsidRDefault="00494B63">
      <w:pPr>
        <w:pStyle w:val="NormalPACKT"/>
      </w:pPr>
      <w:proofErr w:type="gramStart"/>
      <w:r>
        <w:t>This kind of works, but as soon as you miss</w:t>
      </w:r>
      <w:proofErr w:type="gramEnd"/>
      <w:r>
        <w:t xml:space="preserve"> a trailing space you get a syntax error, which is not easy to spot. While most of the script agents support this syntax, it’s however not a part of </w:t>
      </w:r>
      <w:proofErr w:type="spellStart"/>
      <w:r>
        <w:t>EcmaScript</w:t>
      </w:r>
      <w:proofErr w:type="spellEnd"/>
      <w:r>
        <w:t xml:space="preserve"> specification.</w:t>
      </w:r>
    </w:p>
    <w:p w:rsidR="00494B63" w:rsidRDefault="00494B63">
      <w:pPr>
        <w:pStyle w:val="NormalPACKT"/>
        <w:spacing w:after="0" w:line="324" w:lineRule="auto"/>
      </w:pPr>
      <w:r>
        <w:t xml:space="preserve">In the times of </w:t>
      </w:r>
      <w:r>
        <w:rPr>
          <w:rStyle w:val="KeyWordPACKT"/>
        </w:rPr>
        <w:t>E4X</w:t>
      </w:r>
      <w:r>
        <w:t xml:space="preserve"> (</w:t>
      </w:r>
      <w:proofErr w:type="spellStart"/>
      <w:r>
        <w:t>EcmaScript</w:t>
      </w:r>
      <w:proofErr w:type="spellEnd"/>
      <w:r>
        <w:t xml:space="preserve"> for XML) we could assign a pure XML to as string, what opened way to declarations like:</w:t>
      </w:r>
    </w:p>
    <w:p w:rsidR="00494B63" w:rsidRDefault="00494B63">
      <w:pPr>
        <w:pStyle w:val="BodyText"/>
        <w:spacing w:after="0" w:line="324" w:lineRule="auto"/>
      </w:pPr>
    </w:p>
    <w:p w:rsidR="00494B63" w:rsidRDefault="00494B63">
      <w:pPr>
        <w:pStyle w:val="CodePACKT"/>
      </w:pPr>
      <w:proofErr w:type="spellStart"/>
      <w:proofErr w:type="gramStart"/>
      <w:r>
        <w:t>var</w:t>
      </w:r>
      <w:proofErr w:type="spellEnd"/>
      <w:proofErr w:type="gramEnd"/>
      <w:r>
        <w:t xml:space="preserve"> </w:t>
      </w:r>
      <w:proofErr w:type="spellStart"/>
      <w:r>
        <w:t>str</w:t>
      </w:r>
      <w:proofErr w:type="spellEnd"/>
      <w:r>
        <w:t xml:space="preserve"> = &lt;&gt;</w:t>
      </w: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
    <w:p w:rsidR="00494B63" w:rsidRDefault="00494B63">
      <w:pPr>
        <w:pStyle w:val="CodePACKT"/>
      </w:pPr>
      <w:proofErr w:type="spellStart"/>
      <w:proofErr w:type="gramStart"/>
      <w:r>
        <w:t>consectetur</w:t>
      </w:r>
      <w:proofErr w:type="spellEnd"/>
      <w:proofErr w:type="gramEnd"/>
      <w:r>
        <w:t xml:space="preserve"> </w:t>
      </w:r>
      <w:proofErr w:type="spellStart"/>
      <w:r>
        <w:t>adipiscing</w:t>
      </w:r>
      <w:proofErr w:type="spellEnd"/>
      <w:r>
        <w:t xml:space="preserve"> </w:t>
      </w:r>
    </w:p>
    <w:p w:rsidR="00494B63" w:rsidRDefault="00494B63">
      <w:pPr>
        <w:pStyle w:val="CodePACKT"/>
      </w:pPr>
      <w:proofErr w:type="spellStart"/>
      <w:proofErr w:type="gramStart"/>
      <w:r>
        <w:t>elit</w:t>
      </w:r>
      <w:proofErr w:type="spellEnd"/>
      <w:proofErr w:type="gramEnd"/>
      <w:r>
        <w:t xml:space="preserve">. </w:t>
      </w:r>
      <w:proofErr w:type="spellStart"/>
      <w:r>
        <w:t>Nunc</w:t>
      </w:r>
      <w:proofErr w:type="spellEnd"/>
      <w:r>
        <w:t xml:space="preserve"> </w:t>
      </w:r>
      <w:proofErr w:type="spellStart"/>
      <w:r>
        <w:t>ornare</w:t>
      </w:r>
      <w:proofErr w:type="spellEnd"/>
      <w:r>
        <w:t xml:space="preserve"> &lt;/&gt;.</w:t>
      </w:r>
      <w:proofErr w:type="spellStart"/>
      <w:proofErr w:type="gramStart"/>
      <w:r>
        <w:t>toString</w:t>
      </w:r>
      <w:proofErr w:type="spellEnd"/>
      <w:r>
        <w:t>(</w:t>
      </w:r>
      <w:proofErr w:type="gramEnd"/>
      <w:r>
        <w:t>);</w:t>
      </w:r>
    </w:p>
    <w:p w:rsidR="00494B63" w:rsidRDefault="00494B63">
      <w:pPr>
        <w:pStyle w:val="BodyText"/>
        <w:spacing w:after="0" w:line="324" w:lineRule="auto"/>
      </w:pPr>
    </w:p>
    <w:p w:rsidR="00494B63" w:rsidRDefault="00494B63">
      <w:pPr>
        <w:pStyle w:val="NormalPACKT"/>
        <w:spacing w:after="0" w:line="324" w:lineRule="auto"/>
      </w:pPr>
      <w:r>
        <w:t xml:space="preserve">Nowadays </w:t>
      </w:r>
      <w:r>
        <w:rPr>
          <w:rStyle w:val="KeyWordPACKT"/>
        </w:rPr>
        <w:t>E4X</w:t>
      </w:r>
      <w:r>
        <w:t xml:space="preserve"> is deprecated, it’s not supported anymore. </w:t>
      </w:r>
    </w:p>
    <w:p w:rsidR="00494B63" w:rsidRDefault="00494B63">
      <w:pPr>
        <w:pStyle w:val="Heading2"/>
      </w:pPr>
      <w:r>
        <w:t>Concatenation vs array join</w:t>
      </w:r>
    </w:p>
    <w:p w:rsidR="00494B63" w:rsidRDefault="00494B63">
      <w:pPr>
        <w:pStyle w:val="BodyText"/>
        <w:spacing w:after="0" w:line="324" w:lineRule="auto"/>
      </w:pPr>
    </w:p>
    <w:p w:rsidR="00494B63" w:rsidRDefault="00494B63">
      <w:pPr>
        <w:pStyle w:val="NormalPACKT"/>
        <w:spacing w:after="0" w:line="324" w:lineRule="auto"/>
      </w:pPr>
      <w:r>
        <w:t xml:space="preserve">We can also go with string concatenation. It may feel clumsy, but it’s safe: </w:t>
      </w:r>
    </w:p>
    <w:p w:rsidR="00494B63" w:rsidRDefault="00494B63">
      <w:pPr>
        <w:pStyle w:val="BodyText"/>
        <w:spacing w:after="0" w:line="324" w:lineRule="auto"/>
      </w:pPr>
    </w:p>
    <w:p w:rsidR="00494B63" w:rsidRDefault="00494B63">
      <w:pPr>
        <w:pStyle w:val="CodePACKT"/>
      </w:pPr>
      <w:proofErr w:type="spellStart"/>
      <w:proofErr w:type="gramStart"/>
      <w:r>
        <w:t>var</w:t>
      </w:r>
      <w:proofErr w:type="spellEnd"/>
      <w:proofErr w:type="gramEnd"/>
      <w:r>
        <w:t xml:space="preserve"> </w:t>
      </w:r>
      <w:proofErr w:type="spellStart"/>
      <w:r>
        <w:t>str</w:t>
      </w:r>
      <w:proofErr w:type="spellEnd"/>
      <w:r>
        <w:t xml:space="preserve"> = "</w:t>
      </w:r>
      <w:proofErr w:type="spellStart"/>
      <w:r>
        <w:t>Lorem</w:t>
      </w:r>
      <w:proofErr w:type="spellEnd"/>
      <w:r>
        <w:t xml:space="preserve"> </w:t>
      </w:r>
      <w:proofErr w:type="spellStart"/>
      <w:r>
        <w:t>ipsum</w:t>
      </w:r>
      <w:proofErr w:type="spellEnd"/>
      <w:r>
        <w:t xml:space="preserve"> dolor sit </w:t>
      </w:r>
      <w:proofErr w:type="spellStart"/>
      <w:r>
        <w:t>amet</w:t>
      </w:r>
      <w:proofErr w:type="spellEnd"/>
      <w:r>
        <w:t>, \n" +</w:t>
      </w:r>
    </w:p>
    <w:p w:rsidR="00494B63" w:rsidRDefault="00494B63">
      <w:pPr>
        <w:pStyle w:val="CodePACKT"/>
      </w:pPr>
      <w:r>
        <w:t> "</w:t>
      </w:r>
      <w:proofErr w:type="spellStart"/>
      <w:proofErr w:type="gramStart"/>
      <w:r>
        <w:t>consectetur</w:t>
      </w:r>
      <w:proofErr w:type="spellEnd"/>
      <w:proofErr w:type="gramEnd"/>
      <w:r>
        <w:t xml:space="preserve"> </w:t>
      </w:r>
      <w:proofErr w:type="spellStart"/>
      <w:r>
        <w:t>adipiscing</w:t>
      </w:r>
      <w:proofErr w:type="spellEnd"/>
      <w:r>
        <w:t xml:space="preserve"> </w:t>
      </w:r>
      <w:proofErr w:type="spellStart"/>
      <w:r>
        <w:t>elit</w:t>
      </w:r>
      <w:proofErr w:type="spellEnd"/>
      <w:r>
        <w:t xml:space="preserve">. </w:t>
      </w:r>
      <w:proofErr w:type="spellStart"/>
      <w:r>
        <w:t>Nunc</w:t>
      </w:r>
      <w:proofErr w:type="spellEnd"/>
      <w:r>
        <w:t xml:space="preserve"> </w:t>
      </w:r>
      <w:proofErr w:type="spellStart"/>
      <w:r>
        <w:t>ornare</w:t>
      </w:r>
      <w:proofErr w:type="spellEnd"/>
      <w:proofErr w:type="gramStart"/>
      <w:r>
        <w:t>,\</w:t>
      </w:r>
      <w:proofErr w:type="gramEnd"/>
      <w:r>
        <w:t>n" +</w:t>
      </w:r>
    </w:p>
    <w:p w:rsidR="00494B63" w:rsidRDefault="00494B63">
      <w:pPr>
        <w:pStyle w:val="CodePACKT"/>
      </w:pPr>
      <w:r>
        <w:t> "</w:t>
      </w:r>
      <w:proofErr w:type="spellStart"/>
      <w:proofErr w:type="gramStart"/>
      <w:r>
        <w:t>diam</w:t>
      </w:r>
      <w:proofErr w:type="spellEnd"/>
      <w:proofErr w:type="gramEnd"/>
      <w:r>
        <w:t xml:space="preserve"> </w:t>
      </w:r>
      <w:proofErr w:type="spellStart"/>
      <w:r>
        <w:t>ultricies</w:t>
      </w:r>
      <w:proofErr w:type="spellEnd"/>
      <w:r>
        <w:t xml:space="preserve"> </w:t>
      </w:r>
      <w:proofErr w:type="spellStart"/>
      <w:r>
        <w:t>vehicula</w:t>
      </w:r>
      <w:proofErr w:type="spellEnd"/>
      <w:r>
        <w:t xml:space="preserve"> </w:t>
      </w:r>
      <w:proofErr w:type="spellStart"/>
      <w:r>
        <w:t>aliquam</w:t>
      </w:r>
      <w:proofErr w:type="spellEnd"/>
      <w:r>
        <w:t xml:space="preserve">, </w:t>
      </w:r>
      <w:proofErr w:type="spellStart"/>
      <w:r>
        <w:t>mauris</w:t>
      </w:r>
      <w:proofErr w:type="spellEnd"/>
      <w:r>
        <w:t xml:space="preserve"> \n" +</w:t>
      </w:r>
    </w:p>
    <w:p w:rsidR="00494B63" w:rsidRDefault="00494B63">
      <w:pPr>
        <w:pStyle w:val="CodePACKT"/>
      </w:pPr>
      <w:r>
        <w:t> "</w:t>
      </w:r>
      <w:proofErr w:type="spellStart"/>
      <w:proofErr w:type="gramStart"/>
      <w:r>
        <w:t>ipsum</w:t>
      </w:r>
      <w:proofErr w:type="spellEnd"/>
      <w:proofErr w:type="gramEnd"/>
      <w:r>
        <w:t xml:space="preserve"> </w:t>
      </w:r>
      <w:proofErr w:type="spellStart"/>
      <w:r>
        <w:t>dapibus</w:t>
      </w:r>
      <w:proofErr w:type="spellEnd"/>
      <w:r>
        <w:t xml:space="preserve"> dolor, </w:t>
      </w:r>
      <w:proofErr w:type="spellStart"/>
      <w:r>
        <w:t>quis</w:t>
      </w:r>
      <w:proofErr w:type="spellEnd"/>
      <w:r>
        <w:t xml:space="preserve"> </w:t>
      </w:r>
      <w:proofErr w:type="spellStart"/>
      <w:r>
        <w:t>fringilla</w:t>
      </w:r>
      <w:proofErr w:type="spellEnd"/>
      <w:r>
        <w:t xml:space="preserve"> </w:t>
      </w:r>
      <w:proofErr w:type="spellStart"/>
      <w:r>
        <w:t>leo</w:t>
      </w:r>
      <w:proofErr w:type="spellEnd"/>
      <w:r>
        <w:t xml:space="preserve"> ligula non </w:t>
      </w:r>
      <w:proofErr w:type="spellStart"/>
      <w:r>
        <w:t>neque</w:t>
      </w:r>
      <w:proofErr w:type="spellEnd"/>
      <w:r>
        <w:t>";</w:t>
      </w:r>
    </w:p>
    <w:p w:rsidR="00494B63" w:rsidRDefault="00494B63">
      <w:pPr>
        <w:pStyle w:val="CodePACKT"/>
      </w:pPr>
    </w:p>
    <w:p w:rsidR="00494B63" w:rsidRDefault="00494B63">
      <w:pPr>
        <w:pStyle w:val="NormalPACKT"/>
        <w:spacing w:after="0" w:line="324" w:lineRule="auto"/>
      </w:pPr>
      <w:r>
        <w:t xml:space="preserve">You may be surprised, but </w:t>
      </w:r>
      <w:r>
        <w:rPr>
          <w:rStyle w:val="BoldPACKT"/>
        </w:rPr>
        <w:t>concatenation is slower than array joining</w:t>
      </w:r>
      <w:r>
        <w:t>. So the technique below will work faster:</w:t>
      </w:r>
    </w:p>
    <w:p w:rsidR="00494B63" w:rsidRDefault="00494B63">
      <w:pPr>
        <w:pStyle w:val="BodyText"/>
        <w:spacing w:after="0" w:line="324" w:lineRule="auto"/>
      </w:pPr>
    </w:p>
    <w:p w:rsidR="00494B63" w:rsidRDefault="00494B63">
      <w:pPr>
        <w:pStyle w:val="CodePACKT"/>
      </w:pPr>
      <w:proofErr w:type="spellStart"/>
      <w:proofErr w:type="gramStart"/>
      <w:r>
        <w:t>var</w:t>
      </w:r>
      <w:proofErr w:type="spellEnd"/>
      <w:proofErr w:type="gramEnd"/>
      <w:r>
        <w:t xml:space="preserve"> </w:t>
      </w:r>
      <w:proofErr w:type="spellStart"/>
      <w:r>
        <w:t>str</w:t>
      </w:r>
      <w:proofErr w:type="spellEnd"/>
      <w:r>
        <w:t xml:space="preserve"> = [ "</w:t>
      </w:r>
      <w:proofErr w:type="spellStart"/>
      <w:r>
        <w:t>Lorem</w:t>
      </w:r>
      <w:proofErr w:type="spellEnd"/>
      <w:r>
        <w:t xml:space="preserve"> </w:t>
      </w:r>
      <w:proofErr w:type="spellStart"/>
      <w:r>
        <w:t>ipsum</w:t>
      </w:r>
      <w:proofErr w:type="spellEnd"/>
      <w:r>
        <w:t xml:space="preserve"> dolor sit </w:t>
      </w:r>
      <w:proofErr w:type="spellStart"/>
      <w:r>
        <w:t>amet</w:t>
      </w:r>
      <w:proofErr w:type="spellEnd"/>
      <w:r>
        <w:t>, \n",</w:t>
      </w:r>
    </w:p>
    <w:p w:rsidR="00494B63" w:rsidRDefault="00494B63">
      <w:pPr>
        <w:pStyle w:val="CodePACKT"/>
      </w:pPr>
      <w:r>
        <w:t> "</w:t>
      </w:r>
      <w:proofErr w:type="spellStart"/>
      <w:proofErr w:type="gramStart"/>
      <w:r>
        <w:t>consectetur</w:t>
      </w:r>
      <w:proofErr w:type="spellEnd"/>
      <w:proofErr w:type="gramEnd"/>
      <w:r>
        <w:t xml:space="preserve"> </w:t>
      </w:r>
      <w:proofErr w:type="spellStart"/>
      <w:r>
        <w:t>adipiscing</w:t>
      </w:r>
      <w:proofErr w:type="spellEnd"/>
      <w:r>
        <w:t xml:space="preserve"> </w:t>
      </w:r>
      <w:proofErr w:type="spellStart"/>
      <w:r>
        <w:t>elit</w:t>
      </w:r>
      <w:proofErr w:type="spellEnd"/>
      <w:r>
        <w:t xml:space="preserve">. </w:t>
      </w:r>
      <w:proofErr w:type="spellStart"/>
      <w:r>
        <w:t>Nunc</w:t>
      </w:r>
      <w:proofErr w:type="spellEnd"/>
      <w:r>
        <w:t xml:space="preserve"> </w:t>
      </w:r>
      <w:proofErr w:type="spellStart"/>
      <w:r>
        <w:t>ornare</w:t>
      </w:r>
      <w:proofErr w:type="spellEnd"/>
      <w:proofErr w:type="gramStart"/>
      <w:r>
        <w:t>,\</w:t>
      </w:r>
      <w:proofErr w:type="gramEnd"/>
      <w:r>
        <w:t>n",</w:t>
      </w:r>
    </w:p>
    <w:p w:rsidR="00494B63" w:rsidRDefault="00494B63">
      <w:pPr>
        <w:pStyle w:val="CodePACKT"/>
      </w:pPr>
      <w:r>
        <w:t> "</w:t>
      </w:r>
      <w:proofErr w:type="spellStart"/>
      <w:proofErr w:type="gramStart"/>
      <w:r>
        <w:t>diam</w:t>
      </w:r>
      <w:proofErr w:type="spellEnd"/>
      <w:proofErr w:type="gramEnd"/>
      <w:r>
        <w:t xml:space="preserve"> </w:t>
      </w:r>
      <w:proofErr w:type="spellStart"/>
      <w:r>
        <w:t>ultricies</w:t>
      </w:r>
      <w:proofErr w:type="spellEnd"/>
      <w:r>
        <w:t xml:space="preserve"> </w:t>
      </w:r>
      <w:proofErr w:type="spellStart"/>
      <w:r>
        <w:t>vehicula</w:t>
      </w:r>
      <w:proofErr w:type="spellEnd"/>
      <w:r>
        <w:t xml:space="preserve"> </w:t>
      </w:r>
      <w:proofErr w:type="spellStart"/>
      <w:r>
        <w:t>aliquam</w:t>
      </w:r>
      <w:proofErr w:type="spellEnd"/>
      <w:r>
        <w:t xml:space="preserve">, </w:t>
      </w:r>
      <w:proofErr w:type="spellStart"/>
      <w:r>
        <w:t>mauris</w:t>
      </w:r>
      <w:proofErr w:type="spellEnd"/>
      <w:r>
        <w:t xml:space="preserve"> \n",</w:t>
      </w:r>
    </w:p>
    <w:p w:rsidR="00494B63" w:rsidRDefault="00494B63">
      <w:pPr>
        <w:pStyle w:val="CodePACKT"/>
      </w:pPr>
      <w:r>
        <w:t> "</w:t>
      </w:r>
      <w:proofErr w:type="spellStart"/>
      <w:r>
        <w:t>ipsum</w:t>
      </w:r>
      <w:proofErr w:type="spellEnd"/>
      <w:r>
        <w:t xml:space="preserve"> </w:t>
      </w:r>
      <w:proofErr w:type="spellStart"/>
      <w:r>
        <w:t>dapibus</w:t>
      </w:r>
      <w:proofErr w:type="spellEnd"/>
      <w:r>
        <w:t xml:space="preserve"> dolor, </w:t>
      </w:r>
      <w:proofErr w:type="spellStart"/>
      <w:r>
        <w:t>quis</w:t>
      </w:r>
      <w:proofErr w:type="spellEnd"/>
      <w:r>
        <w:t xml:space="preserve"> </w:t>
      </w:r>
      <w:proofErr w:type="spellStart"/>
      <w:r>
        <w:t>fringilla</w:t>
      </w:r>
      <w:proofErr w:type="spellEnd"/>
      <w:r>
        <w:t xml:space="preserve"> </w:t>
      </w:r>
      <w:proofErr w:type="spellStart"/>
      <w:r>
        <w:t>leo</w:t>
      </w:r>
      <w:proofErr w:type="spellEnd"/>
      <w:r>
        <w:t xml:space="preserve"> ligula non </w:t>
      </w:r>
      <w:proofErr w:type="spellStart"/>
      <w:r>
        <w:t>neque</w:t>
      </w:r>
      <w:proofErr w:type="spellEnd"/>
      <w:r>
        <w:t>"].</w:t>
      </w:r>
      <w:proofErr w:type="gramStart"/>
      <w:r>
        <w:t>join(</w:t>
      </w:r>
      <w:proofErr w:type="gramEnd"/>
      <w:r>
        <w:t xml:space="preserve"> "" );</w:t>
      </w:r>
    </w:p>
    <w:p w:rsidR="00494B63" w:rsidRDefault="00494B63">
      <w:pPr>
        <w:pStyle w:val="Heading2"/>
      </w:pPr>
      <w:r>
        <w:t>Template literal</w:t>
      </w:r>
    </w:p>
    <w:p w:rsidR="00494B63" w:rsidRDefault="00494B63">
      <w:pPr>
        <w:pStyle w:val="NormalPACKT"/>
        <w:spacing w:after="0" w:line="324" w:lineRule="auto"/>
      </w:pPr>
      <w:r>
        <w:t xml:space="preserve">What about ES6? The latest </w:t>
      </w:r>
      <w:proofErr w:type="spellStart"/>
      <w:r>
        <w:t>EcmaScript</w:t>
      </w:r>
      <w:proofErr w:type="spellEnd"/>
      <w:r>
        <w:t xml:space="preserve"> specification introduces a new sort of string literal, template literal:</w:t>
      </w:r>
    </w:p>
    <w:p w:rsidR="00494B63" w:rsidRDefault="00494B63">
      <w:pPr>
        <w:pStyle w:val="BodyText"/>
        <w:spacing w:after="0" w:line="324" w:lineRule="auto"/>
      </w:pPr>
    </w:p>
    <w:p w:rsidR="00494B63" w:rsidRDefault="00494B63">
      <w:pPr>
        <w:pStyle w:val="CodePACKT"/>
      </w:pPr>
      <w:proofErr w:type="spellStart"/>
      <w:proofErr w:type="gramStart"/>
      <w:r>
        <w:t>var</w:t>
      </w:r>
      <w:proofErr w:type="spellEnd"/>
      <w:proofErr w:type="gramEnd"/>
      <w:r>
        <w:t xml:space="preserve"> </w:t>
      </w:r>
      <w:proofErr w:type="spellStart"/>
      <w:r>
        <w:t>str</w:t>
      </w:r>
      <w:proofErr w:type="spellEnd"/>
      <w:r>
        <w:t xml:space="preserve"> = `</w:t>
      </w:r>
      <w:proofErr w:type="spellStart"/>
      <w:r>
        <w:t>Lorem</w:t>
      </w:r>
      <w:proofErr w:type="spellEnd"/>
      <w:r>
        <w:t xml:space="preserve"> </w:t>
      </w:r>
      <w:proofErr w:type="spellStart"/>
      <w:r>
        <w:t>ipsum</w:t>
      </w:r>
      <w:proofErr w:type="spellEnd"/>
      <w:r>
        <w:t xml:space="preserve"> dolor sit </w:t>
      </w:r>
      <w:proofErr w:type="spellStart"/>
      <w:r>
        <w:t>amet</w:t>
      </w:r>
      <w:proofErr w:type="spellEnd"/>
      <w:r>
        <w:t>, \n</w:t>
      </w:r>
    </w:p>
    <w:p w:rsidR="00494B63" w:rsidRDefault="00494B63">
      <w:pPr>
        <w:pStyle w:val="CodePACKT"/>
      </w:pPr>
      <w:proofErr w:type="spellStart"/>
      <w:proofErr w:type="gramStart"/>
      <w:r>
        <w:t>consectetur</w:t>
      </w:r>
      <w:proofErr w:type="spellEnd"/>
      <w:proofErr w:type="gramEnd"/>
      <w:r>
        <w:t xml:space="preserve"> </w:t>
      </w:r>
      <w:proofErr w:type="spellStart"/>
      <w:r>
        <w:t>adipiscing</w:t>
      </w:r>
      <w:proofErr w:type="spellEnd"/>
      <w:r>
        <w:t xml:space="preserve"> </w:t>
      </w:r>
      <w:proofErr w:type="spellStart"/>
      <w:r>
        <w:t>elit</w:t>
      </w:r>
      <w:proofErr w:type="spellEnd"/>
      <w:r>
        <w:t xml:space="preserve">. </w:t>
      </w:r>
      <w:proofErr w:type="spellStart"/>
      <w:r>
        <w:t>Nunc</w:t>
      </w:r>
      <w:proofErr w:type="spellEnd"/>
      <w:r>
        <w:t xml:space="preserve"> </w:t>
      </w:r>
      <w:proofErr w:type="spellStart"/>
      <w:r>
        <w:t>ornare</w:t>
      </w:r>
      <w:proofErr w:type="spellEnd"/>
      <w:r>
        <w:t>, \n</w:t>
      </w:r>
    </w:p>
    <w:p w:rsidR="00494B63" w:rsidRDefault="00494B63">
      <w:pPr>
        <w:pStyle w:val="CodePACKT"/>
      </w:pPr>
      <w:proofErr w:type="spellStart"/>
      <w:proofErr w:type="gramStart"/>
      <w:r>
        <w:t>diam</w:t>
      </w:r>
      <w:proofErr w:type="spellEnd"/>
      <w:proofErr w:type="gramEnd"/>
      <w:r>
        <w:t xml:space="preserve"> </w:t>
      </w:r>
      <w:proofErr w:type="spellStart"/>
      <w:r>
        <w:t>ultricies</w:t>
      </w:r>
      <w:proofErr w:type="spellEnd"/>
      <w:r>
        <w:t xml:space="preserve"> </w:t>
      </w:r>
      <w:proofErr w:type="spellStart"/>
      <w:r>
        <w:t>vehicula</w:t>
      </w:r>
      <w:proofErr w:type="spellEnd"/>
      <w:r>
        <w:t xml:space="preserve"> </w:t>
      </w:r>
      <w:proofErr w:type="spellStart"/>
      <w:r>
        <w:t>aliquam</w:t>
      </w:r>
      <w:proofErr w:type="spellEnd"/>
      <w:r>
        <w:t xml:space="preserve">, </w:t>
      </w:r>
      <w:proofErr w:type="spellStart"/>
      <w:r>
        <w:t>mauris</w:t>
      </w:r>
      <w:proofErr w:type="spellEnd"/>
      <w:r>
        <w:t xml:space="preserve"> \n</w:t>
      </w:r>
    </w:p>
    <w:p w:rsidR="00494B63" w:rsidRDefault="00494B63">
      <w:pPr>
        <w:pStyle w:val="CodePACKT"/>
      </w:pPr>
      <w:proofErr w:type="spellStart"/>
      <w:proofErr w:type="gramStart"/>
      <w:r>
        <w:t>ipsum</w:t>
      </w:r>
      <w:proofErr w:type="spellEnd"/>
      <w:proofErr w:type="gramEnd"/>
      <w:r>
        <w:t xml:space="preserve"> </w:t>
      </w:r>
      <w:proofErr w:type="spellStart"/>
      <w:r>
        <w:t>dapibus</w:t>
      </w:r>
      <w:proofErr w:type="spellEnd"/>
      <w:r>
        <w:t xml:space="preserve"> dolor, </w:t>
      </w:r>
      <w:proofErr w:type="spellStart"/>
      <w:r>
        <w:t>quis</w:t>
      </w:r>
      <w:proofErr w:type="spellEnd"/>
      <w:r>
        <w:t xml:space="preserve"> </w:t>
      </w:r>
      <w:proofErr w:type="spellStart"/>
      <w:r>
        <w:t>fringilla</w:t>
      </w:r>
      <w:proofErr w:type="spellEnd"/>
      <w:r>
        <w:t xml:space="preserve"> </w:t>
      </w:r>
      <w:proofErr w:type="spellStart"/>
      <w:r>
        <w:t>leo</w:t>
      </w:r>
      <w:proofErr w:type="spellEnd"/>
      <w:r>
        <w:t xml:space="preserve"> ligula non </w:t>
      </w:r>
      <w:proofErr w:type="spellStart"/>
      <w:r>
        <w:t>neque</w:t>
      </w:r>
      <w:proofErr w:type="spellEnd"/>
      <w:r>
        <w:t>`;</w:t>
      </w:r>
    </w:p>
    <w:p w:rsidR="00494B63" w:rsidRDefault="00494B63">
      <w:pPr>
        <w:pStyle w:val="BodyText"/>
        <w:spacing w:after="0" w:line="324" w:lineRule="auto"/>
      </w:pPr>
    </w:p>
    <w:p w:rsidR="00494B63" w:rsidRDefault="00494B63">
      <w:pPr>
        <w:pStyle w:val="NormalPACKT"/>
        <w:spacing w:after="0" w:line="324" w:lineRule="auto"/>
      </w:pPr>
      <w:r>
        <w:t xml:space="preserve">Now the syntax looks elegant. But there is more. Template literals really remind </w:t>
      </w:r>
      <w:r>
        <w:rPr>
          <w:rStyle w:val="KeyWordPACKT"/>
        </w:rPr>
        <w:t>NOWDOC</w:t>
      </w:r>
      <w:r>
        <w:t>. You can refer any variables declared in the scope within the string.</w:t>
      </w:r>
    </w:p>
    <w:p w:rsidR="00494B63" w:rsidRDefault="00494B63">
      <w:pPr>
        <w:pStyle w:val="BodyText"/>
        <w:spacing w:after="0" w:line="324" w:lineRule="auto"/>
      </w:pP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title = "Some title",</w:t>
      </w:r>
    </w:p>
    <w:p w:rsidR="00494B63" w:rsidRDefault="00494B63">
      <w:pPr>
        <w:pStyle w:val="CodePACKT"/>
      </w:pPr>
      <w:r>
        <w:t>   </w:t>
      </w:r>
      <w:proofErr w:type="gramStart"/>
      <w:r>
        <w:t>text</w:t>
      </w:r>
      <w:proofErr w:type="gramEnd"/>
      <w:r>
        <w:t xml:space="preserve"> = "Some text",</w:t>
      </w:r>
    </w:p>
    <w:p w:rsidR="00494B63" w:rsidRDefault="00494B63">
      <w:pPr>
        <w:pStyle w:val="CodePACKT"/>
      </w:pPr>
      <w:r>
        <w:t>   </w:t>
      </w:r>
      <w:proofErr w:type="spellStart"/>
      <w:proofErr w:type="gramStart"/>
      <w:r>
        <w:t>str</w:t>
      </w:r>
      <w:proofErr w:type="spellEnd"/>
      <w:proofErr w:type="gramEnd"/>
      <w:r>
        <w:t xml:space="preserve"> = `&lt;div class="message"&gt;</w:t>
      </w:r>
    </w:p>
    <w:p w:rsidR="00494B63" w:rsidRDefault="00494B63">
      <w:pPr>
        <w:pStyle w:val="CodePACKT"/>
      </w:pPr>
      <w:r>
        <w:t>&lt;h2&gt;${title</w:t>
      </w:r>
      <w:proofErr w:type="gramStart"/>
      <w:r>
        <w:t>}&lt;</w:t>
      </w:r>
      <w:proofErr w:type="gramEnd"/>
      <w:r>
        <w:t>/h2&gt;</w:t>
      </w:r>
    </w:p>
    <w:p w:rsidR="00494B63" w:rsidRDefault="00494B63">
      <w:pPr>
        <w:pStyle w:val="CodePACKT"/>
      </w:pPr>
      <w:r>
        <w:t>&lt;</w:t>
      </w:r>
      <w:proofErr w:type="gramStart"/>
      <w:r>
        <w:t>article</w:t>
      </w:r>
      <w:proofErr w:type="gramEnd"/>
      <w:r>
        <w:t>&gt;${text}&lt;/article&gt;</w:t>
      </w:r>
    </w:p>
    <w:p w:rsidR="00494B63" w:rsidRDefault="00494B63">
      <w:pPr>
        <w:pStyle w:val="CodePACKT"/>
      </w:pPr>
      <w:r>
        <w:t>&lt;/div&gt;`;</w:t>
      </w:r>
    </w:p>
    <w:p w:rsidR="00494B63" w:rsidRDefault="00494B63">
      <w:pPr>
        <w:pStyle w:val="CodePACKT"/>
      </w:pPr>
      <w:proofErr w:type="gramStart"/>
      <w:r>
        <w:t>console.log(</w:t>
      </w:r>
      <w:proofErr w:type="gramEnd"/>
      <w:r>
        <w:t xml:space="preserve"> </w:t>
      </w:r>
      <w:proofErr w:type="spellStart"/>
      <w:r>
        <w:t>str</w:t>
      </w:r>
      <w:proofErr w:type="spellEnd"/>
      <w:r>
        <w:t xml:space="preserve"> );</w:t>
      </w:r>
    </w:p>
    <w:p w:rsidR="00494B63" w:rsidRDefault="00494B63">
      <w:pPr>
        <w:pStyle w:val="BodyText"/>
        <w:spacing w:after="0" w:line="324" w:lineRule="auto"/>
      </w:pPr>
    </w:p>
    <w:p w:rsidR="00494B63" w:rsidRDefault="00494B63">
      <w:pPr>
        <w:pStyle w:val="NormalPACKT"/>
        <w:spacing w:after="0" w:line="324" w:lineRule="auto"/>
        <w:rPr>
          <w:rStyle w:val="ScreenTextPACKT"/>
          <w:rFonts w:cs="Lucida Console"/>
          <w:b w:val="0"/>
          <w:color w:val="auto"/>
          <w:sz w:val="19"/>
        </w:rPr>
      </w:pPr>
      <w:r>
        <w:t>Output:</w:t>
      </w:r>
    </w:p>
    <w:p w:rsidR="00494B63" w:rsidRDefault="00494B63">
      <w:pPr>
        <w:pStyle w:val="CodePACKT"/>
        <w:rPr>
          <w:rStyle w:val="ScreenTextPACKT"/>
          <w:rFonts w:cs="Lucida Console"/>
          <w:b w:val="0"/>
          <w:color w:val="auto"/>
          <w:sz w:val="19"/>
        </w:rPr>
      </w:pPr>
      <w:r>
        <w:rPr>
          <w:rStyle w:val="ScreenTextPACKT"/>
          <w:rFonts w:cs="Lucida Console"/>
          <w:b w:val="0"/>
          <w:color w:val="auto"/>
          <w:sz w:val="19"/>
        </w:rPr>
        <w:t>&lt;div class="message"&gt;</w:t>
      </w:r>
    </w:p>
    <w:p w:rsidR="00494B63" w:rsidRDefault="00494B63">
      <w:pPr>
        <w:pStyle w:val="CodePACKT"/>
        <w:rPr>
          <w:rStyle w:val="ScreenTextPACKT"/>
          <w:rFonts w:cs="Lucida Console"/>
          <w:b w:val="0"/>
          <w:color w:val="auto"/>
          <w:sz w:val="19"/>
        </w:rPr>
      </w:pPr>
      <w:r>
        <w:rPr>
          <w:rStyle w:val="ScreenTextPACKT"/>
          <w:rFonts w:cs="Lucida Console"/>
          <w:b w:val="0"/>
          <w:color w:val="auto"/>
          <w:sz w:val="19"/>
        </w:rPr>
        <w:t>&lt;h2&gt;</w:t>
      </w:r>
      <w:proofErr w:type="gramStart"/>
      <w:r>
        <w:rPr>
          <w:rStyle w:val="ScreenTextPACKT"/>
          <w:rFonts w:cs="Lucida Console"/>
          <w:b w:val="0"/>
          <w:color w:val="auto"/>
          <w:sz w:val="19"/>
        </w:rPr>
        <w:t>Some</w:t>
      </w:r>
      <w:proofErr w:type="gramEnd"/>
      <w:r>
        <w:rPr>
          <w:rStyle w:val="ScreenTextPACKT"/>
          <w:rFonts w:cs="Lucida Console"/>
          <w:b w:val="0"/>
          <w:color w:val="auto"/>
          <w:sz w:val="19"/>
        </w:rPr>
        <w:t xml:space="preserve"> title&lt;/h2&gt;</w:t>
      </w:r>
    </w:p>
    <w:p w:rsidR="00494B63" w:rsidRDefault="00494B63">
      <w:pPr>
        <w:pStyle w:val="CodePACKT"/>
        <w:rPr>
          <w:rStyle w:val="ScreenTextPACKT"/>
          <w:rFonts w:cs="Lucida Console"/>
          <w:b w:val="0"/>
          <w:color w:val="auto"/>
          <w:sz w:val="19"/>
        </w:rPr>
      </w:pPr>
      <w:r>
        <w:rPr>
          <w:rStyle w:val="ScreenTextPACKT"/>
          <w:rFonts w:cs="Lucida Console"/>
          <w:b w:val="0"/>
          <w:color w:val="auto"/>
          <w:sz w:val="19"/>
        </w:rPr>
        <w:t>&lt;</w:t>
      </w:r>
      <w:proofErr w:type="gramStart"/>
      <w:r>
        <w:rPr>
          <w:rStyle w:val="ScreenTextPACKT"/>
          <w:rFonts w:cs="Lucida Console"/>
          <w:b w:val="0"/>
          <w:color w:val="auto"/>
          <w:sz w:val="19"/>
        </w:rPr>
        <w:t>article&gt;</w:t>
      </w:r>
      <w:proofErr w:type="gramEnd"/>
      <w:r>
        <w:rPr>
          <w:rStyle w:val="ScreenTextPACKT"/>
          <w:rFonts w:cs="Lucida Console"/>
          <w:b w:val="0"/>
          <w:color w:val="auto"/>
          <w:sz w:val="19"/>
        </w:rPr>
        <w:t>Some text&lt;/article&gt;</w:t>
      </w:r>
    </w:p>
    <w:p w:rsidR="00494B63" w:rsidRDefault="00494B63">
      <w:pPr>
        <w:pStyle w:val="CodePACKT"/>
      </w:pPr>
      <w:r>
        <w:rPr>
          <w:rStyle w:val="ScreenTextPACKT"/>
          <w:rFonts w:cs="Lucida Console"/>
          <w:b w:val="0"/>
          <w:color w:val="auto"/>
          <w:sz w:val="19"/>
        </w:rPr>
        <w:t>&lt;/div&gt;</w:t>
      </w:r>
    </w:p>
    <w:p w:rsidR="00494B63" w:rsidRDefault="00494B63">
      <w:pPr>
        <w:pStyle w:val="BodyText"/>
        <w:spacing w:after="0" w:line="324" w:lineRule="auto"/>
      </w:pPr>
    </w:p>
    <w:p w:rsidR="00494B63" w:rsidRDefault="00494B63">
      <w:pPr>
        <w:pStyle w:val="NormalPACKT"/>
        <w:spacing w:after="0" w:line="324" w:lineRule="auto"/>
      </w:pPr>
      <w:r>
        <w:t xml:space="preserve">If you wonder when </w:t>
      </w:r>
      <w:proofErr w:type="gramStart"/>
      <w:r>
        <w:t>can you</w:t>
      </w:r>
      <w:proofErr w:type="gramEnd"/>
      <w:r>
        <w:t xml:space="preserve"> safely use this syntax I have a good news for you - this feature is already supported by (almost) all the major script agents (</w:t>
      </w:r>
      <w:r>
        <w:rPr>
          <w:rStyle w:val="URLPACKT"/>
        </w:rPr>
        <w:t>http://kangax.github.io/compat-table/es6/</w:t>
      </w:r>
      <w:r>
        <w:t>)</w:t>
      </w:r>
    </w:p>
    <w:p w:rsidR="00494B63" w:rsidRDefault="00494B63">
      <w:pPr>
        <w:pStyle w:val="Heading2"/>
      </w:pPr>
      <w:r>
        <w:t xml:space="preserve">Multi-line strings via </w:t>
      </w:r>
      <w:proofErr w:type="spellStart"/>
      <w:r>
        <w:t>traspilers</w:t>
      </w:r>
      <w:proofErr w:type="spellEnd"/>
    </w:p>
    <w:p w:rsidR="00494B63" w:rsidRDefault="00494B63">
      <w:pPr>
        <w:pStyle w:val="NormalPACKT"/>
        <w:spacing w:after="0" w:line="324" w:lineRule="auto"/>
      </w:pPr>
      <w:r>
        <w:t xml:space="preserve">With the advance of </w:t>
      </w:r>
      <w:proofErr w:type="spellStart"/>
      <w:r>
        <w:rPr>
          <w:rStyle w:val="KeyWordPACKT"/>
        </w:rPr>
        <w:t>ReactJS</w:t>
      </w:r>
      <w:proofErr w:type="spellEnd"/>
      <w:r>
        <w:t xml:space="preserve"> Facebook’s </w:t>
      </w:r>
      <w:proofErr w:type="spellStart"/>
      <w:r>
        <w:t>EcmaScript</w:t>
      </w:r>
      <w:proofErr w:type="spellEnd"/>
      <w:r>
        <w:t xml:space="preserve"> language extension named </w:t>
      </w:r>
      <w:r>
        <w:rPr>
          <w:rStyle w:val="KeyWordPACKT"/>
        </w:rPr>
        <w:t>JSX</w:t>
      </w:r>
      <w:r>
        <w:t xml:space="preserve"> (</w:t>
      </w:r>
      <w:r>
        <w:rPr>
          <w:rStyle w:val="URLPACKT"/>
        </w:rPr>
        <w:t>https://facebook.github.io/jsx/</w:t>
      </w:r>
      <w:r>
        <w:t xml:space="preserve">) is now </w:t>
      </w:r>
      <w:del w:id="99" w:author="Priyanka Mehta" w:date="2015-07-06T19:56:00Z">
        <w:r>
          <w:delText> </w:delText>
        </w:r>
      </w:del>
      <w:r>
        <w:t xml:space="preserve">really gaining momentum. Apparently influenced by mentioned previously </w:t>
      </w:r>
      <w:r>
        <w:rPr>
          <w:rStyle w:val="KeyWordPACKT"/>
        </w:rPr>
        <w:t>E4X</w:t>
      </w:r>
      <w:r>
        <w:t xml:space="preserve">, they proposed a kind of string literal for XML-like content without any screening at all. The type supports template interpolation similar to ES6 templates: </w:t>
      </w:r>
    </w:p>
    <w:p w:rsidR="00494B63" w:rsidRDefault="00494B63">
      <w:pPr>
        <w:pStyle w:val="BodyText"/>
        <w:spacing w:after="0" w:line="324" w:lineRule="auto"/>
      </w:pP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Hello = </w:t>
      </w:r>
      <w:proofErr w:type="spellStart"/>
      <w:r>
        <w:t>React.createClass</w:t>
      </w:r>
      <w:proofErr w:type="spellEnd"/>
      <w:r>
        <w:t>({</w:t>
      </w:r>
    </w:p>
    <w:p w:rsidR="00494B63" w:rsidRDefault="00494B63">
      <w:pPr>
        <w:pStyle w:val="CodePACKT"/>
      </w:pPr>
      <w:r>
        <w:t> </w:t>
      </w:r>
      <w:proofErr w:type="gramStart"/>
      <w:r>
        <w:t>render</w:t>
      </w:r>
      <w:proofErr w:type="gramEnd"/>
      <w:r>
        <w:t>: function() {</w:t>
      </w:r>
    </w:p>
    <w:p w:rsidR="00494B63" w:rsidRDefault="00494B63">
      <w:pPr>
        <w:pStyle w:val="CodeHighlightedPACKT"/>
      </w:pPr>
      <w:r>
        <w:t>   </w:t>
      </w:r>
      <w:proofErr w:type="gramStart"/>
      <w:r>
        <w:t>return</w:t>
      </w:r>
      <w:proofErr w:type="gramEnd"/>
      <w:r>
        <w:t xml:space="preserve"> &lt;div class="message"&gt;</w:t>
      </w:r>
    </w:p>
    <w:p w:rsidR="00494B63" w:rsidRDefault="00494B63">
      <w:pPr>
        <w:pStyle w:val="CodeHighlightedPACKT"/>
      </w:pPr>
      <w:r>
        <w:t>&lt;h2&gt;{</w:t>
      </w:r>
      <w:proofErr w:type="spellStart"/>
      <w:r>
        <w:t>this.props.title</w:t>
      </w:r>
      <w:proofErr w:type="spellEnd"/>
      <w:r>
        <w:t>}&lt;/h2&gt;</w:t>
      </w:r>
    </w:p>
    <w:p w:rsidR="00494B63" w:rsidRDefault="00494B63">
      <w:pPr>
        <w:pStyle w:val="CodeHighlightedPACKT"/>
      </w:pPr>
      <w:r>
        <w:t>&lt;article&gt;{</w:t>
      </w:r>
      <w:proofErr w:type="spellStart"/>
      <w:r>
        <w:t>this.props.text</w:t>
      </w:r>
      <w:proofErr w:type="spellEnd"/>
      <w:r>
        <w:t>}&lt;/article&gt;</w:t>
      </w:r>
    </w:p>
    <w:p w:rsidR="00494B63" w:rsidRDefault="00494B63">
      <w:pPr>
        <w:pStyle w:val="CodeHighlightedPACKT"/>
      </w:pPr>
      <w:r>
        <w:t>&lt;/div&gt;;</w:t>
      </w:r>
    </w:p>
    <w:p w:rsidR="00494B63" w:rsidRDefault="00494B63">
      <w:pPr>
        <w:pStyle w:val="CodePACKT"/>
      </w:pPr>
      <w:r>
        <w:t> }</w:t>
      </w:r>
    </w:p>
    <w:p w:rsidR="00494B63" w:rsidRDefault="00494B63">
      <w:pPr>
        <w:pStyle w:val="CodePACKT"/>
      </w:pPr>
      <w:r>
        <w:t>});</w:t>
      </w:r>
    </w:p>
    <w:p w:rsidR="00494B63" w:rsidRDefault="00494B63">
      <w:pPr>
        <w:pStyle w:val="CodePACKT"/>
      </w:pPr>
    </w:p>
    <w:p w:rsidR="00494B63" w:rsidRDefault="00494B63">
      <w:pPr>
        <w:pStyle w:val="CodePACKT"/>
      </w:pPr>
      <w:proofErr w:type="spellStart"/>
      <w:proofErr w:type="gramStart"/>
      <w:r>
        <w:t>React.render</w:t>
      </w:r>
      <w:proofErr w:type="spellEnd"/>
      <w:r>
        <w:t>(</w:t>
      </w:r>
      <w:proofErr w:type="gramEnd"/>
      <w:r>
        <w:t>&lt;Hello title="Some title" text="Some text" /&gt;, node);</w:t>
      </w:r>
    </w:p>
    <w:p w:rsidR="00494B63" w:rsidRDefault="00494B63">
      <w:pPr>
        <w:pStyle w:val="BodyText"/>
        <w:spacing w:after="0" w:line="324" w:lineRule="auto"/>
      </w:pPr>
    </w:p>
    <w:p w:rsidR="00494B63" w:rsidRDefault="00494B63">
      <w:pPr>
        <w:pStyle w:val="NormalPACKT"/>
        <w:spacing w:after="0" w:line="324" w:lineRule="auto"/>
      </w:pPr>
      <w:r>
        <w:t xml:space="preserve">Another way to declare multiline strings worth of mentioning can be achieved by using </w:t>
      </w:r>
      <w:proofErr w:type="spellStart"/>
      <w:r>
        <w:rPr>
          <w:rStyle w:val="KeyWordPACKT"/>
        </w:rPr>
        <w:t>CommonJS</w:t>
      </w:r>
      <w:proofErr w:type="spellEnd"/>
      <w:r>
        <w:rPr>
          <w:rStyle w:val="KeyWordPACKT"/>
        </w:rPr>
        <w:t xml:space="preserve"> Compiler</w:t>
      </w:r>
      <w:r>
        <w:t xml:space="preserve"> (</w:t>
      </w:r>
      <w:r>
        <w:rPr>
          <w:rStyle w:val="URLPACKT"/>
        </w:rPr>
        <w:t>http://dsheiko.github.io/cjsc/</w:t>
      </w:r>
      <w:r>
        <w:t xml:space="preserve">). While resolving </w:t>
      </w:r>
      <w:r>
        <w:rPr>
          <w:rStyle w:val="CodeInTextPACKT"/>
        </w:rPr>
        <w:t>`require`</w:t>
      </w:r>
      <w:r>
        <w:t xml:space="preserve"> dependencies any non .</w:t>
      </w:r>
      <w:proofErr w:type="spellStart"/>
      <w:r>
        <w:t>js</w:t>
      </w:r>
      <w:proofErr w:type="spellEnd"/>
      <w:r>
        <w:t>/.</w:t>
      </w:r>
      <w:proofErr w:type="spellStart"/>
      <w:r>
        <w:t>json</w:t>
      </w:r>
      <w:proofErr w:type="spellEnd"/>
      <w:r>
        <w:t xml:space="preserve"> content the compiler transforms into a single-line string:</w:t>
      </w:r>
    </w:p>
    <w:p w:rsidR="00494B63" w:rsidRDefault="00494B63">
      <w:pPr>
        <w:pStyle w:val="BodyText"/>
        <w:spacing w:after="0" w:line="324" w:lineRule="auto"/>
      </w:pPr>
    </w:p>
    <w:p w:rsidR="00494B63" w:rsidRDefault="00494B63">
      <w:pPr>
        <w:pStyle w:val="BodyText"/>
        <w:spacing w:after="0" w:line="324" w:lineRule="auto"/>
      </w:pPr>
      <w:r>
        <w:rPr>
          <w:rStyle w:val="BoldPACKT"/>
        </w:rPr>
        <w:t>foo.txt</w:t>
      </w:r>
    </w:p>
    <w:p w:rsidR="00494B63" w:rsidRDefault="00494B63">
      <w:pPr>
        <w:pStyle w:val="BodyText"/>
        <w:spacing w:after="0" w:line="324" w:lineRule="auto"/>
      </w:pPr>
    </w:p>
    <w:p w:rsidR="00494B63" w:rsidRDefault="00494B63">
      <w:pPr>
        <w:pStyle w:val="CodePACKT"/>
      </w:pPr>
      <w:proofErr w:type="spellStart"/>
      <w:r>
        <w:t>Lorem</w:t>
      </w:r>
      <w:proofErr w:type="spellEnd"/>
      <w:r>
        <w:t xml:space="preserve"> </w:t>
      </w:r>
      <w:proofErr w:type="spellStart"/>
      <w:r>
        <w:t>ipsum</w:t>
      </w:r>
      <w:proofErr w:type="spellEnd"/>
      <w:r>
        <w:t xml:space="preserve"> </w:t>
      </w:r>
      <w:proofErr w:type="gramStart"/>
      <w:r>
        <w:t>dolor sit</w:t>
      </w:r>
      <w:proofErr w:type="gramEnd"/>
      <w:r>
        <w:t xml:space="preserve"> </w:t>
      </w:r>
      <w:proofErr w:type="spellStart"/>
      <w:r>
        <w:t>amet</w:t>
      </w:r>
      <w:proofErr w:type="spellEnd"/>
      <w:r>
        <w:t>,</w:t>
      </w:r>
    </w:p>
    <w:p w:rsidR="00494B63" w:rsidRDefault="00494B63">
      <w:pPr>
        <w:pStyle w:val="CodePACKT"/>
      </w:pPr>
      <w:proofErr w:type="spellStart"/>
      <w:proofErr w:type="gramStart"/>
      <w:r>
        <w:t>consectetur</w:t>
      </w:r>
      <w:proofErr w:type="spellEnd"/>
      <w:proofErr w:type="gramEnd"/>
      <w:r>
        <w:t xml:space="preserve"> </w:t>
      </w:r>
      <w:proofErr w:type="spellStart"/>
      <w:r>
        <w:t>adipiscing</w:t>
      </w:r>
      <w:proofErr w:type="spellEnd"/>
      <w:r>
        <w:t xml:space="preserve"> </w:t>
      </w:r>
      <w:proofErr w:type="spellStart"/>
      <w:r>
        <w:t>elit</w:t>
      </w:r>
      <w:proofErr w:type="spellEnd"/>
      <w:r>
        <w:t xml:space="preserve">. </w:t>
      </w:r>
      <w:proofErr w:type="spellStart"/>
      <w:r>
        <w:t>Nunc</w:t>
      </w:r>
      <w:proofErr w:type="spellEnd"/>
      <w:r>
        <w:t xml:space="preserve"> </w:t>
      </w:r>
      <w:proofErr w:type="spellStart"/>
      <w:r>
        <w:t>ornare</w:t>
      </w:r>
      <w:proofErr w:type="spellEnd"/>
      <w:r>
        <w:t>,</w:t>
      </w:r>
    </w:p>
    <w:p w:rsidR="00494B63" w:rsidRDefault="00494B63">
      <w:pPr>
        <w:pStyle w:val="CodePACKT"/>
      </w:pPr>
      <w:proofErr w:type="spellStart"/>
      <w:proofErr w:type="gramStart"/>
      <w:r>
        <w:t>diam</w:t>
      </w:r>
      <w:proofErr w:type="spellEnd"/>
      <w:proofErr w:type="gramEnd"/>
      <w:r>
        <w:t xml:space="preserve"> </w:t>
      </w:r>
      <w:proofErr w:type="spellStart"/>
      <w:r>
        <w:t>ultricies</w:t>
      </w:r>
      <w:proofErr w:type="spellEnd"/>
      <w:r>
        <w:t xml:space="preserve"> </w:t>
      </w:r>
      <w:proofErr w:type="spellStart"/>
      <w:r>
        <w:t>vehicula</w:t>
      </w:r>
      <w:proofErr w:type="spellEnd"/>
      <w:r>
        <w:t xml:space="preserve"> </w:t>
      </w:r>
      <w:proofErr w:type="spellStart"/>
      <w:r>
        <w:t>aliquam</w:t>
      </w:r>
      <w:proofErr w:type="spellEnd"/>
      <w:r>
        <w:t xml:space="preserve">, </w:t>
      </w:r>
      <w:proofErr w:type="spellStart"/>
      <w:r>
        <w:t>mauris</w:t>
      </w:r>
      <w:proofErr w:type="spellEnd"/>
    </w:p>
    <w:p w:rsidR="00494B63" w:rsidRDefault="00494B63">
      <w:pPr>
        <w:pStyle w:val="CodePACKT"/>
      </w:pPr>
      <w:proofErr w:type="spellStart"/>
      <w:proofErr w:type="gramStart"/>
      <w:r>
        <w:t>ipsum</w:t>
      </w:r>
      <w:proofErr w:type="spellEnd"/>
      <w:proofErr w:type="gramEnd"/>
      <w:r>
        <w:t xml:space="preserve"> </w:t>
      </w:r>
      <w:proofErr w:type="spellStart"/>
      <w:r>
        <w:t>dapibus</w:t>
      </w:r>
      <w:proofErr w:type="spellEnd"/>
      <w:r>
        <w:t xml:space="preserve"> dolor, </w:t>
      </w:r>
      <w:proofErr w:type="spellStart"/>
      <w:r>
        <w:t>quis</w:t>
      </w:r>
      <w:proofErr w:type="spellEnd"/>
      <w:r>
        <w:t xml:space="preserve"> </w:t>
      </w:r>
      <w:proofErr w:type="spellStart"/>
      <w:r>
        <w:t>fringilla</w:t>
      </w:r>
      <w:proofErr w:type="spellEnd"/>
      <w:r>
        <w:t xml:space="preserve"> </w:t>
      </w:r>
      <w:proofErr w:type="spellStart"/>
      <w:r>
        <w:t>leo</w:t>
      </w:r>
      <w:proofErr w:type="spellEnd"/>
      <w:r>
        <w:t xml:space="preserve"> ligula non </w:t>
      </w:r>
      <w:proofErr w:type="spellStart"/>
      <w:r>
        <w:t>neque</w:t>
      </w:r>
      <w:proofErr w:type="spellEnd"/>
    </w:p>
    <w:p w:rsidR="00494B63" w:rsidRDefault="00494B63">
      <w:pPr>
        <w:pStyle w:val="CodePACKT"/>
        <w:spacing w:after="0" w:line="324" w:lineRule="auto"/>
      </w:pPr>
    </w:p>
    <w:p w:rsidR="00494B63" w:rsidRDefault="00494B63">
      <w:pPr>
        <w:pStyle w:val="BodyText"/>
        <w:spacing w:after="0" w:line="324" w:lineRule="auto"/>
      </w:pPr>
      <w:r>
        <w:rPr>
          <w:rStyle w:val="BoldPACKT"/>
        </w:rPr>
        <w:t>consumer.js</w:t>
      </w:r>
    </w:p>
    <w:p w:rsidR="00494B63" w:rsidRDefault="00494B63">
      <w:pPr>
        <w:pStyle w:val="BodyText"/>
        <w:spacing w:after="0" w:line="324" w:lineRule="auto"/>
      </w:pPr>
    </w:p>
    <w:p w:rsidR="00494B63" w:rsidRDefault="00494B63">
      <w:pPr>
        <w:pStyle w:val="CodePACKT"/>
      </w:pPr>
      <w:proofErr w:type="spellStart"/>
      <w:proofErr w:type="gramStart"/>
      <w:r>
        <w:t>var</w:t>
      </w:r>
      <w:proofErr w:type="spellEnd"/>
      <w:proofErr w:type="gramEnd"/>
      <w:r>
        <w:t xml:space="preserve"> </w:t>
      </w:r>
      <w:proofErr w:type="spellStart"/>
      <w:r>
        <w:t>str</w:t>
      </w:r>
      <w:proofErr w:type="spellEnd"/>
      <w:r>
        <w:t xml:space="preserve"> = require( "./foo.txt" );</w:t>
      </w:r>
    </w:p>
    <w:p w:rsidR="00494B63" w:rsidRDefault="00494B63">
      <w:pPr>
        <w:pStyle w:val="CodePACKT"/>
      </w:pPr>
      <w:proofErr w:type="gramStart"/>
      <w:r>
        <w:t>console.log(</w:t>
      </w:r>
      <w:proofErr w:type="gramEnd"/>
      <w:r>
        <w:t xml:space="preserve"> </w:t>
      </w:r>
      <w:proofErr w:type="spellStart"/>
      <w:r>
        <w:t>str</w:t>
      </w:r>
      <w:proofErr w:type="spellEnd"/>
      <w:r>
        <w:t xml:space="preserve"> );</w:t>
      </w:r>
    </w:p>
    <w:p w:rsidR="00494B63" w:rsidRDefault="00494B63">
      <w:pPr>
        <w:pStyle w:val="BodyText"/>
        <w:spacing w:after="0" w:line="324" w:lineRule="auto"/>
      </w:pPr>
    </w:p>
    <w:p w:rsidR="00494B63" w:rsidRDefault="00494B63">
      <w:pPr>
        <w:pStyle w:val="Heading1"/>
      </w:pPr>
      <w:r>
        <w:t>Manipulating arrays ES5 way</w:t>
      </w:r>
    </w:p>
    <w:p w:rsidR="00494B63" w:rsidRDefault="00494B63">
      <w:pPr>
        <w:pStyle w:val="NormalPACKT"/>
      </w:pPr>
      <w:r>
        <w:t xml:space="preserve">Some years ago when support of </w:t>
      </w:r>
      <w:r>
        <w:rPr>
          <w:rStyle w:val="KeyWordPACKT"/>
        </w:rPr>
        <w:t>ES5</w:t>
      </w:r>
      <w:r>
        <w:t xml:space="preserve"> features was poor (</w:t>
      </w:r>
      <w:proofErr w:type="spellStart"/>
      <w:r>
        <w:t>EcmaScript</w:t>
      </w:r>
      <w:proofErr w:type="spellEnd"/>
      <w:r>
        <w:t xml:space="preserve"> 5th edition was finalized in 2009) such libraries as </w:t>
      </w:r>
      <w:r>
        <w:rPr>
          <w:rStyle w:val="KeyWordPACKT"/>
        </w:rPr>
        <w:t xml:space="preserve">Underscore </w:t>
      </w:r>
      <w:r>
        <w:t xml:space="preserve">and </w:t>
      </w:r>
      <w:r>
        <w:rPr>
          <w:rStyle w:val="KeyWordPACKT"/>
        </w:rPr>
        <w:t>Lo-Dash</w:t>
      </w:r>
      <w:r>
        <w:t xml:space="preserve"> got highly popular as they provided a comprehensive set of utilities to deal with arrays/collections. Today many developer still use 3rd party libraries (including </w:t>
      </w:r>
      <w:proofErr w:type="spellStart"/>
      <w:r>
        <w:rPr>
          <w:rStyle w:val="KeyWordPACKT"/>
        </w:rPr>
        <w:t>jQuery</w:t>
      </w:r>
      <w:proofErr w:type="spellEnd"/>
      <w:r>
        <w:t>/</w:t>
      </w:r>
      <w:proofErr w:type="spellStart"/>
      <w:r>
        <w:rPr>
          <w:rStyle w:val="KeyWordPACKT"/>
        </w:rPr>
        <w:t>Zepro</w:t>
      </w:r>
      <w:proofErr w:type="spellEnd"/>
      <w:r>
        <w:t xml:space="preserve">) for methods such </w:t>
      </w:r>
      <w:proofErr w:type="gramStart"/>
      <w:r>
        <w:t>as  </w:t>
      </w:r>
      <w:r>
        <w:rPr>
          <w:rStyle w:val="CodeInTextPACKT"/>
        </w:rPr>
        <w:t>map</w:t>
      </w:r>
      <w:proofErr w:type="gramEnd"/>
      <w:r>
        <w:rPr>
          <w:rStyle w:val="CodeInTextPACKT"/>
        </w:rPr>
        <w:t xml:space="preserve">, filter, every, some, reduce, </w:t>
      </w:r>
      <w:proofErr w:type="spellStart"/>
      <w:r>
        <w:rPr>
          <w:rStyle w:val="CodeInTextPACKT"/>
        </w:rPr>
        <w:t>indexOf</w:t>
      </w:r>
      <w:proofErr w:type="spellEnd"/>
      <w:r>
        <w:rPr>
          <w:rStyle w:val="CodeInTextPACKT"/>
        </w:rPr>
        <w:t xml:space="preserve"> </w:t>
      </w:r>
      <w:r>
        <w:t>while those are available in JavaScript native way. It still depends on how you use such libraries, but may likely happen that you don’t need them anymore. Let’s see what we have now in JavaScript.</w:t>
      </w:r>
    </w:p>
    <w:p w:rsidR="00494B63" w:rsidRDefault="00494B63">
      <w:pPr>
        <w:pStyle w:val="Heading2"/>
        <w:rPr>
          <w:rStyle w:val="CodeInTextPACKT"/>
        </w:rPr>
      </w:pPr>
      <w:r>
        <w:t xml:space="preserve">Array methods in ES5 </w:t>
      </w:r>
    </w:p>
    <w:p w:rsidR="00494B63" w:rsidRDefault="00494B63">
      <w:pPr>
        <w:pStyle w:val="NormalPACKT"/>
      </w:pPr>
      <w:proofErr w:type="spellStart"/>
      <w:r>
        <w:rPr>
          <w:rStyle w:val="CodeInTextPACKT"/>
        </w:rPr>
        <w:t>Array.prototype.forEach</w:t>
      </w:r>
      <w:proofErr w:type="spellEnd"/>
      <w:r>
        <w:rPr>
          <w:rStyle w:val="BoldPACKT"/>
        </w:rPr>
        <w:t xml:space="preserve"> </w:t>
      </w:r>
      <w:r>
        <w:t xml:space="preserve">is probably the most used method of array. That is the native implementation of </w:t>
      </w:r>
      <w:r>
        <w:rPr>
          <w:rStyle w:val="CodeInTextPACKT"/>
        </w:rPr>
        <w:t>_.each</w:t>
      </w:r>
      <w:r>
        <w:t xml:space="preserve"> or for example </w:t>
      </w:r>
      <w:r>
        <w:rPr>
          <w:rStyle w:val="CodeInTextPACKT"/>
        </w:rPr>
        <w:t>$.each</w:t>
      </w:r>
      <w:r>
        <w:t xml:space="preserve"> utilities. </w:t>
      </w:r>
      <w:proofErr w:type="spellStart"/>
      <w:proofErr w:type="gramStart"/>
      <w:r>
        <w:rPr>
          <w:rStyle w:val="CodeInTextPACKT"/>
        </w:rPr>
        <w:t>forEach</w:t>
      </w:r>
      <w:proofErr w:type="spellEnd"/>
      <w:proofErr w:type="gramEnd"/>
      <w:r>
        <w:t xml:space="preserve"> expects as parameters </w:t>
      </w:r>
      <w:proofErr w:type="spellStart"/>
      <w:r>
        <w:t>iteratee</w:t>
      </w:r>
      <w:proofErr w:type="spellEnd"/>
      <w:r>
        <w:t xml:space="preserve"> callback function and optionally a context in which you want to execute the callback. It passes to callback function element value, index and the entire array. The same parameter syntax is used for most array manipulation methods. Note that </w:t>
      </w:r>
      <w:r>
        <w:rPr>
          <w:rStyle w:val="KeyWordPACKT"/>
        </w:rPr>
        <w:t>jQuery’s</w:t>
      </w:r>
      <w:r>
        <w:t xml:space="preserve"> </w:t>
      </w:r>
      <w:r>
        <w:rPr>
          <w:rStyle w:val="CodeInTextPACKT"/>
        </w:rPr>
        <w:t>$.each</w:t>
      </w:r>
      <w:r>
        <w:t xml:space="preserve"> has the inverted callback parameters order.</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data = [ "bar", "foo", "</w:t>
      </w:r>
      <w:proofErr w:type="spellStart"/>
      <w:r>
        <w:t>baz</w:t>
      </w:r>
      <w:proofErr w:type="spellEnd"/>
      <w:r>
        <w:t>", "</w:t>
      </w:r>
      <w:proofErr w:type="spellStart"/>
      <w:r>
        <w:t>qux</w:t>
      </w:r>
      <w:proofErr w:type="spellEnd"/>
      <w:r>
        <w:t>" ];</w:t>
      </w:r>
    </w:p>
    <w:p w:rsidR="00494B63" w:rsidRDefault="00494B63">
      <w:pPr>
        <w:pStyle w:val="CodePACKT"/>
      </w:pPr>
      <w:proofErr w:type="spellStart"/>
      <w:proofErr w:type="gramStart"/>
      <w:r>
        <w:t>data.forEach</w:t>
      </w:r>
      <w:proofErr w:type="spellEnd"/>
      <w:r>
        <w:t>(</w:t>
      </w:r>
      <w:proofErr w:type="gramEnd"/>
      <w:r>
        <w:t xml:space="preserve">function( </w:t>
      </w:r>
      <w:proofErr w:type="spellStart"/>
      <w:r>
        <w:t>val</w:t>
      </w:r>
      <w:proofErr w:type="spellEnd"/>
      <w:ins w:id="100" w:author="Unknown Author" w:date="2015-10-15T10:53:00Z">
        <w:r>
          <w:t xml:space="preserve">, </w:t>
        </w:r>
        <w:proofErr w:type="spellStart"/>
        <w:r>
          <w:t>inx</w:t>
        </w:r>
      </w:ins>
      <w:proofErr w:type="spellEnd"/>
      <w:r>
        <w:t xml:space="preserve"> ){</w:t>
      </w:r>
    </w:p>
    <w:p w:rsidR="00494B63" w:rsidRDefault="00494B63">
      <w:pPr>
        <w:pStyle w:val="CodePACKT"/>
      </w:pPr>
      <w:r>
        <w:t>  </w:t>
      </w:r>
      <w:proofErr w:type="gramStart"/>
      <w:r>
        <w:t>console.log(</w:t>
      </w:r>
      <w:proofErr w:type="gramEnd"/>
      <w:r>
        <w:t xml:space="preserve"> </w:t>
      </w:r>
      <w:proofErr w:type="spellStart"/>
      <w:r>
        <w:t>val</w:t>
      </w:r>
      <w:proofErr w:type="spellEnd"/>
      <w:ins w:id="101" w:author="Unknown Author" w:date="2015-10-15T10:53:00Z">
        <w:r>
          <w:t xml:space="preserve">, </w:t>
        </w:r>
        <w:proofErr w:type="spellStart"/>
        <w:r>
          <w:t>inx</w:t>
        </w:r>
      </w:ins>
      <w:proofErr w:type="spellEnd"/>
      <w:r>
        <w:t xml:space="preserve"> ); </w:t>
      </w:r>
    </w:p>
    <w:p w:rsidR="00494B63" w:rsidRDefault="00494B63">
      <w:pPr>
        <w:pStyle w:val="CodePACKT"/>
      </w:pPr>
      <w:r>
        <w:t>});</w:t>
      </w:r>
    </w:p>
    <w:p w:rsidR="00494B63" w:rsidRDefault="00494B63">
      <w:pPr>
        <w:pStyle w:val="BodyText"/>
      </w:pPr>
    </w:p>
    <w:p w:rsidR="00494B63" w:rsidRDefault="00494B63">
      <w:pPr>
        <w:pStyle w:val="NormalPACKT"/>
      </w:pPr>
      <w:proofErr w:type="spellStart"/>
      <w:r>
        <w:rPr>
          <w:rStyle w:val="CodeInTextPACKT"/>
        </w:rPr>
        <w:t>Array.prototype.map</w:t>
      </w:r>
      <w:proofErr w:type="spellEnd"/>
      <w:r>
        <w:t xml:space="preserve"> produces a new array by transforming elements of a given array. </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data = { bar: "bar bar", foo: "foo foo" },</w:t>
      </w:r>
    </w:p>
    <w:p w:rsidR="00494B63" w:rsidRDefault="00494B63">
      <w:pPr>
        <w:pStyle w:val="CodePACKT"/>
      </w:pPr>
      <w:r>
        <w:t xml:space="preserve">   // convert key-value array into </w:t>
      </w:r>
      <w:proofErr w:type="spellStart"/>
      <w:r>
        <w:t>url</w:t>
      </w:r>
      <w:proofErr w:type="spellEnd"/>
      <w:r>
        <w:t>-encoded string</w:t>
      </w:r>
    </w:p>
    <w:p w:rsidR="00494B63" w:rsidRDefault="00494B63">
      <w:pPr>
        <w:pStyle w:val="CodePACKT"/>
      </w:pPr>
      <w:r>
        <w:t>   </w:t>
      </w:r>
      <w:proofErr w:type="spellStart"/>
      <w:proofErr w:type="gramStart"/>
      <w:r>
        <w:t>urlEncStr</w:t>
      </w:r>
      <w:proofErr w:type="spellEnd"/>
      <w:proofErr w:type="gramEnd"/>
      <w:r>
        <w:t xml:space="preserve"> = </w:t>
      </w:r>
      <w:proofErr w:type="spellStart"/>
      <w:r>
        <w:t>Object.keys</w:t>
      </w:r>
      <w:proofErr w:type="spellEnd"/>
      <w:r>
        <w:t>( data ).map(function( key ){</w:t>
      </w:r>
    </w:p>
    <w:p w:rsidR="00494B63" w:rsidRDefault="00494B63">
      <w:pPr>
        <w:pStyle w:val="CodePACKT"/>
      </w:pPr>
      <w:r>
        <w:t>     </w:t>
      </w:r>
      <w:proofErr w:type="gramStart"/>
      <w:r>
        <w:t>return</w:t>
      </w:r>
      <w:proofErr w:type="gramEnd"/>
      <w:r>
        <w:t xml:space="preserve"> key + "=" + </w:t>
      </w:r>
      <w:proofErr w:type="spellStart"/>
      <w:r>
        <w:t>window.encodeURIComponent</w:t>
      </w:r>
      <w:proofErr w:type="spellEnd"/>
      <w:r>
        <w:t>( data[ key ] );</w:t>
      </w:r>
    </w:p>
    <w:p w:rsidR="00494B63" w:rsidRDefault="00494B63">
      <w:pPr>
        <w:pStyle w:val="CodePACKT"/>
      </w:pPr>
      <w:r>
        <w:t>   }).</w:t>
      </w:r>
      <w:proofErr w:type="gramStart"/>
      <w:r>
        <w:t>join(</w:t>
      </w:r>
      <w:proofErr w:type="gramEnd"/>
      <w:r>
        <w:t xml:space="preserve"> "&amp;" );</w:t>
      </w:r>
    </w:p>
    <w:p w:rsidR="00494B63" w:rsidRDefault="00494B63">
      <w:pPr>
        <w:pStyle w:val="CodePACKT"/>
      </w:pPr>
    </w:p>
    <w:p w:rsidR="00494B63" w:rsidRDefault="00494B63">
      <w:pPr>
        <w:pStyle w:val="CodePACKT"/>
      </w:pPr>
      <w:proofErr w:type="gramStart"/>
      <w:r>
        <w:t>console.log(</w:t>
      </w:r>
      <w:proofErr w:type="gramEnd"/>
      <w:r>
        <w:t xml:space="preserve"> </w:t>
      </w:r>
      <w:proofErr w:type="spellStart"/>
      <w:r>
        <w:t>urlEncStr</w:t>
      </w:r>
      <w:proofErr w:type="spellEnd"/>
      <w:r>
        <w:t xml:space="preserve"> ); // bar=bar%20bar&amp;foo=foo%20foo</w:t>
      </w:r>
    </w:p>
    <w:p w:rsidR="00494B63" w:rsidRDefault="00494B63">
      <w:pPr>
        <w:pStyle w:val="BodyText"/>
      </w:pPr>
    </w:p>
    <w:p w:rsidR="00494B63" w:rsidRDefault="00494B63">
      <w:pPr>
        <w:pStyle w:val="BodyText"/>
      </w:pPr>
      <w:proofErr w:type="spellStart"/>
      <w:r>
        <w:rPr>
          <w:rStyle w:val="CodeInTextPACKT"/>
        </w:rPr>
        <w:t>Array.prototype.filter</w:t>
      </w:r>
      <w:proofErr w:type="spellEnd"/>
      <w:r>
        <w:t xml:space="preserve"> returns </w:t>
      </w:r>
      <w:proofErr w:type="gramStart"/>
      <w:r>
        <w:t>an arrays</w:t>
      </w:r>
      <w:proofErr w:type="gramEnd"/>
      <w:r>
        <w:t xml:space="preserve">, which consists of a given array values that meet callback’s condition. </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data = [ "bar", "foo", "", 0 ],</w:t>
      </w:r>
    </w:p>
    <w:p w:rsidR="00494B63" w:rsidRDefault="00494B63">
      <w:pPr>
        <w:pStyle w:val="CodePACKT"/>
      </w:pPr>
      <w:r>
        <w:t xml:space="preserve">   // remove all </w:t>
      </w:r>
      <w:proofErr w:type="spellStart"/>
      <w:r>
        <w:t>falsy</w:t>
      </w:r>
      <w:proofErr w:type="spellEnd"/>
      <w:r>
        <w:t xml:space="preserve"> elements</w:t>
      </w:r>
    </w:p>
    <w:p w:rsidR="00494B63" w:rsidRDefault="00494B63">
      <w:pPr>
        <w:pStyle w:val="CodePACKT"/>
      </w:pPr>
      <w:r>
        <w:t>   </w:t>
      </w:r>
      <w:proofErr w:type="gramStart"/>
      <w:r>
        <w:t>filtered</w:t>
      </w:r>
      <w:proofErr w:type="gramEnd"/>
      <w:r>
        <w:t xml:space="preserve"> = </w:t>
      </w:r>
      <w:proofErr w:type="spellStart"/>
      <w:r>
        <w:t>data.filter</w:t>
      </w:r>
      <w:proofErr w:type="spellEnd"/>
      <w:r>
        <w:t>(function( item ){</w:t>
      </w:r>
    </w:p>
    <w:p w:rsidR="00494B63" w:rsidRDefault="00494B63">
      <w:pPr>
        <w:pStyle w:val="CodePACKT"/>
      </w:pPr>
      <w:r>
        <w:t>     </w:t>
      </w:r>
      <w:proofErr w:type="gramStart"/>
      <w:r>
        <w:t>return !!item</w:t>
      </w:r>
      <w:proofErr w:type="gramEnd"/>
      <w:r>
        <w:t>;</w:t>
      </w:r>
    </w:p>
    <w:p w:rsidR="00494B63" w:rsidRDefault="00494B63">
      <w:pPr>
        <w:pStyle w:val="CodePACKT"/>
      </w:pPr>
      <w:r>
        <w:t>   });</w:t>
      </w:r>
    </w:p>
    <w:p w:rsidR="00494B63" w:rsidRDefault="00494B63">
      <w:pPr>
        <w:pStyle w:val="CodePACKT"/>
      </w:pPr>
    </w:p>
    <w:p w:rsidR="00494B63" w:rsidRDefault="00494B63">
      <w:pPr>
        <w:pStyle w:val="CodePACKT"/>
      </w:pPr>
      <w:proofErr w:type="gramStart"/>
      <w:r>
        <w:t>console.log(</w:t>
      </w:r>
      <w:proofErr w:type="gramEnd"/>
      <w:r>
        <w:t xml:space="preserve"> filtered ); // ["bar", "foo"]</w:t>
      </w:r>
    </w:p>
    <w:p w:rsidR="00494B63" w:rsidRDefault="00494B63">
      <w:pPr>
        <w:pStyle w:val="BodyText"/>
      </w:pPr>
    </w:p>
    <w:p w:rsidR="00494B63" w:rsidRDefault="00494B63">
      <w:pPr>
        <w:pStyle w:val="NormalPACKT"/>
      </w:pPr>
      <w:proofErr w:type="spellStart"/>
      <w:r>
        <w:rPr>
          <w:rStyle w:val="CodeInTextPACKT"/>
        </w:rPr>
        <w:t>Array.prototype.reduce</w:t>
      </w:r>
      <w:proofErr w:type="spellEnd"/>
      <w:r>
        <w:t xml:space="preserve"> / </w:t>
      </w:r>
      <w:proofErr w:type="spellStart"/>
      <w:r>
        <w:rPr>
          <w:rStyle w:val="CodeInTextPACKT"/>
        </w:rPr>
        <w:t>Array.prototype.reduceRight</w:t>
      </w:r>
      <w:proofErr w:type="spellEnd"/>
      <w:r>
        <w:t xml:space="preserve"> </w:t>
      </w:r>
      <w:del w:id="102" w:author="Priyanka Mehta" w:date="2015-07-06T20:12:00Z">
        <w:r>
          <w:delText> </w:delText>
        </w:r>
      </w:del>
      <w:proofErr w:type="gramStart"/>
      <w:r>
        <w:t>retrieves</w:t>
      </w:r>
      <w:proofErr w:type="gramEnd"/>
      <w:r>
        <w:t xml:space="preserve"> the product of values in an array. These are the only methods whose parameter syntax is different.  The methods parameters - the callback and initial value and callback gets accumulative value, current one, index and original array.</w:t>
      </w:r>
    </w:p>
    <w:p w:rsidR="00494B63" w:rsidRDefault="00494B63">
      <w:pPr>
        <w:pStyle w:val="NormalPACKT"/>
      </w:pPr>
      <w:r>
        <w:t xml:space="preserve">Besides calculating (e.g. sum of all values within an array) with these methods we can </w:t>
      </w:r>
      <w:proofErr w:type="spellStart"/>
      <w:r>
        <w:t>concat</w:t>
      </w:r>
      <w:proofErr w:type="spellEnd"/>
      <w:r>
        <w:t xml:space="preserve"> string values or arrays:</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data = [[ 0, 1 ], [ 2, 3 ], [ 4, 5 ]],</w:t>
      </w:r>
    </w:p>
    <w:p w:rsidR="00494B63" w:rsidRDefault="00494B63">
      <w:pPr>
        <w:pStyle w:val="CodePACKT"/>
      </w:pPr>
      <w:r>
        <w:t>   </w:t>
      </w:r>
      <w:proofErr w:type="spellStart"/>
      <w:proofErr w:type="gramStart"/>
      <w:r>
        <w:t>arr</w:t>
      </w:r>
      <w:proofErr w:type="spellEnd"/>
      <w:proofErr w:type="gramEnd"/>
      <w:r>
        <w:t xml:space="preserve"> = </w:t>
      </w:r>
      <w:proofErr w:type="spellStart"/>
      <w:r>
        <w:t>data.reduce</w:t>
      </w:r>
      <w:proofErr w:type="spellEnd"/>
      <w:r>
        <w:t xml:space="preserve">(function( </w:t>
      </w:r>
      <w:proofErr w:type="spellStart"/>
      <w:r>
        <w:t>prev</w:t>
      </w:r>
      <w:proofErr w:type="spellEnd"/>
      <w:r>
        <w:t>, cur ) {</w:t>
      </w:r>
    </w:p>
    <w:p w:rsidR="00494B63" w:rsidRDefault="00494B63">
      <w:pPr>
        <w:pStyle w:val="CodePACKT"/>
      </w:pPr>
      <w:r>
        <w:t>     </w:t>
      </w:r>
      <w:proofErr w:type="gramStart"/>
      <w:r>
        <w:t>return</w:t>
      </w:r>
      <w:proofErr w:type="gramEnd"/>
      <w:r>
        <w:t xml:space="preserve"> </w:t>
      </w:r>
      <w:proofErr w:type="spellStart"/>
      <w:r>
        <w:t>prev.concat</w:t>
      </w:r>
      <w:proofErr w:type="spellEnd"/>
      <w:r>
        <w:t>( cur );</w:t>
      </w:r>
    </w:p>
    <w:p w:rsidR="00494B63" w:rsidRDefault="00494B63">
      <w:pPr>
        <w:pStyle w:val="CodePACKT"/>
      </w:pPr>
      <w:r>
        <w:t>   }),</w:t>
      </w:r>
    </w:p>
    <w:p w:rsidR="00494B63" w:rsidRDefault="00494B63">
      <w:pPr>
        <w:pStyle w:val="CodePACKT"/>
      </w:pPr>
      <w:r>
        <w:t>   </w:t>
      </w:r>
      <w:proofErr w:type="spellStart"/>
      <w:proofErr w:type="gramStart"/>
      <w:r>
        <w:t>arrReverse</w:t>
      </w:r>
      <w:proofErr w:type="spellEnd"/>
      <w:proofErr w:type="gramEnd"/>
      <w:r>
        <w:t xml:space="preserve"> = </w:t>
      </w:r>
      <w:proofErr w:type="spellStart"/>
      <w:r>
        <w:t>data.reduceRight</w:t>
      </w:r>
      <w:proofErr w:type="spellEnd"/>
      <w:r>
        <w:t xml:space="preserve">(function( </w:t>
      </w:r>
      <w:proofErr w:type="spellStart"/>
      <w:r>
        <w:t>prev</w:t>
      </w:r>
      <w:proofErr w:type="spellEnd"/>
      <w:r>
        <w:t>, cur ) {</w:t>
      </w:r>
    </w:p>
    <w:p w:rsidR="00494B63" w:rsidRDefault="00494B63">
      <w:pPr>
        <w:pStyle w:val="CodePACKT"/>
      </w:pPr>
      <w:r>
        <w:t>     </w:t>
      </w:r>
      <w:proofErr w:type="gramStart"/>
      <w:r>
        <w:t>return</w:t>
      </w:r>
      <w:proofErr w:type="gramEnd"/>
      <w:r>
        <w:t xml:space="preserve"> </w:t>
      </w:r>
      <w:proofErr w:type="spellStart"/>
      <w:r>
        <w:t>prev.concat</w:t>
      </w:r>
      <w:proofErr w:type="spellEnd"/>
      <w:r>
        <w:t>( cur );</w:t>
      </w:r>
    </w:p>
    <w:p w:rsidR="00494B63" w:rsidRDefault="00494B63">
      <w:pPr>
        <w:pStyle w:val="CodePACKT"/>
      </w:pPr>
      <w:r>
        <w:t>   });</w:t>
      </w:r>
    </w:p>
    <w:p w:rsidR="00494B63" w:rsidRDefault="00494B63">
      <w:pPr>
        <w:pStyle w:val="CodePACKT"/>
      </w:pPr>
    </w:p>
    <w:p w:rsidR="00494B63" w:rsidRDefault="00494B63">
      <w:pPr>
        <w:pStyle w:val="CodePACKT"/>
      </w:pPr>
      <w:proofErr w:type="gramStart"/>
      <w:r>
        <w:t>console.log(</w:t>
      </w:r>
      <w:proofErr w:type="gramEnd"/>
      <w:r>
        <w:t xml:space="preserve"> </w:t>
      </w:r>
      <w:proofErr w:type="spellStart"/>
      <w:r>
        <w:t>arr</w:t>
      </w:r>
      <w:proofErr w:type="spellEnd"/>
      <w:r>
        <w:t xml:space="preserve"> ); //  [0, 1, 2, 3, 4, 5]</w:t>
      </w:r>
    </w:p>
    <w:p w:rsidR="00494B63" w:rsidRDefault="00494B63">
      <w:pPr>
        <w:pStyle w:val="CodePACKT"/>
      </w:pPr>
      <w:proofErr w:type="gramStart"/>
      <w:r>
        <w:t>console.log(</w:t>
      </w:r>
      <w:proofErr w:type="gramEnd"/>
      <w:r>
        <w:t xml:space="preserve"> </w:t>
      </w:r>
      <w:proofErr w:type="spellStart"/>
      <w:r>
        <w:t>arrReverse</w:t>
      </w:r>
      <w:proofErr w:type="spellEnd"/>
      <w:r>
        <w:t xml:space="preserve"> ); // [4, 5, 2, 3, 0, 1]</w:t>
      </w:r>
    </w:p>
    <w:p w:rsidR="00494B63" w:rsidRDefault="00494B63">
      <w:pPr>
        <w:pStyle w:val="BodyText"/>
      </w:pPr>
    </w:p>
    <w:p w:rsidR="00494B63" w:rsidRDefault="00494B63">
      <w:pPr>
        <w:pStyle w:val="NormalPACKT"/>
      </w:pPr>
      <w:proofErr w:type="spellStart"/>
      <w:r>
        <w:rPr>
          <w:rStyle w:val="CodeInTextPACKT"/>
        </w:rPr>
        <w:t>Array.prototype.some</w:t>
      </w:r>
      <w:proofErr w:type="spellEnd"/>
      <w:r>
        <w:t xml:space="preserve"> tests if any (some) values of a given array meet callback condition.</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bar = [ "bar", "</w:t>
      </w:r>
      <w:proofErr w:type="spellStart"/>
      <w:r>
        <w:t>baz</w:t>
      </w:r>
      <w:proofErr w:type="spellEnd"/>
      <w:r>
        <w:t>", "</w:t>
      </w:r>
      <w:proofErr w:type="spellStart"/>
      <w:r>
        <w:t>qux</w:t>
      </w:r>
      <w:proofErr w:type="spellEnd"/>
      <w:r>
        <w:t>" ],</w:t>
      </w:r>
    </w:p>
    <w:p w:rsidR="00494B63" w:rsidRDefault="00494B63">
      <w:pPr>
        <w:pStyle w:val="CodePACKT"/>
      </w:pPr>
      <w:r>
        <w:t>   </w:t>
      </w:r>
      <w:proofErr w:type="gramStart"/>
      <w:r>
        <w:t>foo</w:t>
      </w:r>
      <w:proofErr w:type="gramEnd"/>
      <w:r>
        <w:t xml:space="preserve"> = [ "foo", "</w:t>
      </w:r>
      <w:proofErr w:type="spellStart"/>
      <w:r>
        <w:t>baz</w:t>
      </w:r>
      <w:proofErr w:type="spellEnd"/>
      <w:r>
        <w:t>", "</w:t>
      </w:r>
      <w:proofErr w:type="spellStart"/>
      <w:r>
        <w:t>qux</w:t>
      </w:r>
      <w:proofErr w:type="spellEnd"/>
      <w:r>
        <w:t>" ],</w:t>
      </w:r>
    </w:p>
    <w:p w:rsidR="00494B63" w:rsidRDefault="00494B63">
      <w:pPr>
        <w:pStyle w:val="CodePACKT"/>
      </w:pPr>
      <w:r>
        <w:t>   /**</w:t>
      </w:r>
    </w:p>
    <w:p w:rsidR="00494B63" w:rsidRDefault="00494B63">
      <w:pPr>
        <w:pStyle w:val="CodePACKT"/>
      </w:pPr>
      <w:r>
        <w:t>    * Check if a given context (this) contains the value</w:t>
      </w:r>
    </w:p>
    <w:p w:rsidR="00494B63" w:rsidRDefault="00494B63">
      <w:pPr>
        <w:pStyle w:val="CodePACKT"/>
      </w:pPr>
      <w:r>
        <w:t>    * @</w:t>
      </w:r>
      <w:proofErr w:type="spellStart"/>
      <w:r>
        <w:t>param</w:t>
      </w:r>
      <w:proofErr w:type="spellEnd"/>
      <w:r>
        <w:t xml:space="preserve"> {*} </w:t>
      </w:r>
      <w:proofErr w:type="spellStart"/>
      <w:proofErr w:type="gramStart"/>
      <w:r>
        <w:t>val</w:t>
      </w:r>
      <w:proofErr w:type="spellEnd"/>
      <w:proofErr w:type="gramEnd"/>
    </w:p>
    <w:p w:rsidR="00494B63" w:rsidRDefault="00494B63">
      <w:pPr>
        <w:pStyle w:val="CodePACKT"/>
      </w:pPr>
      <w:r>
        <w:t>    * @return {Boolean}</w:t>
      </w:r>
    </w:p>
    <w:p w:rsidR="00494B63" w:rsidRDefault="00494B63">
      <w:pPr>
        <w:pStyle w:val="CodePACKT"/>
      </w:pPr>
      <w:r>
        <w:t>    */</w:t>
      </w:r>
    </w:p>
    <w:p w:rsidR="00494B63" w:rsidRDefault="00494B63">
      <w:pPr>
        <w:pStyle w:val="CodePACKT"/>
      </w:pPr>
      <w:r>
        <w:t>   </w:t>
      </w:r>
      <w:proofErr w:type="gramStart"/>
      <w:r>
        <w:t>compare</w:t>
      </w:r>
      <w:proofErr w:type="gramEnd"/>
      <w:r>
        <w:t xml:space="preserve"> = function( </w:t>
      </w:r>
      <w:proofErr w:type="spellStart"/>
      <w:r>
        <w:t>val</w:t>
      </w:r>
      <w:proofErr w:type="spellEnd"/>
      <w:r>
        <w:t xml:space="preserve"> ){</w:t>
      </w:r>
    </w:p>
    <w:p w:rsidR="00494B63" w:rsidRDefault="00494B63">
      <w:pPr>
        <w:pStyle w:val="CodePACKT"/>
      </w:pPr>
      <w:r>
        <w:t>     </w:t>
      </w:r>
      <w:proofErr w:type="gramStart"/>
      <w:r>
        <w:t>return</w:t>
      </w:r>
      <w:proofErr w:type="gramEnd"/>
      <w:r>
        <w:t xml:space="preserve"> </w:t>
      </w:r>
      <w:proofErr w:type="spellStart"/>
      <w:r>
        <w:t>this.indexOf</w:t>
      </w:r>
      <w:proofErr w:type="spellEnd"/>
      <w:r>
        <w:t xml:space="preserve">( </w:t>
      </w:r>
      <w:proofErr w:type="spellStart"/>
      <w:r>
        <w:t>val</w:t>
      </w:r>
      <w:proofErr w:type="spellEnd"/>
      <w:r>
        <w:t xml:space="preserve"> ) !== -1; </w:t>
      </w:r>
    </w:p>
    <w:p w:rsidR="00494B63" w:rsidRDefault="00494B63">
      <w:pPr>
        <w:pStyle w:val="CodePACKT"/>
      </w:pPr>
      <w:r>
        <w:t>   };</w:t>
      </w:r>
    </w:p>
    <w:p w:rsidR="00494B63" w:rsidRDefault="00494B63">
      <w:pPr>
        <w:pStyle w:val="CodePACKT"/>
      </w:pPr>
    </w:p>
    <w:p w:rsidR="00494B63" w:rsidRDefault="00494B63">
      <w:pPr>
        <w:pStyle w:val="CodePACKT"/>
      </w:pPr>
      <w:proofErr w:type="gramStart"/>
      <w:r>
        <w:t>console.log(</w:t>
      </w:r>
      <w:proofErr w:type="gramEnd"/>
      <w:r>
        <w:t xml:space="preserve"> </w:t>
      </w:r>
      <w:proofErr w:type="spellStart"/>
      <w:r>
        <w:t>bar.some</w:t>
      </w:r>
      <w:proofErr w:type="spellEnd"/>
      <w:r>
        <w:t>( compare, foo ) ); // true</w:t>
      </w:r>
    </w:p>
    <w:p w:rsidR="00494B63" w:rsidRDefault="00494B63">
      <w:pPr>
        <w:pStyle w:val="BodyText"/>
      </w:pPr>
    </w:p>
    <w:p w:rsidR="00494B63" w:rsidRDefault="00494B63">
      <w:pPr>
        <w:pStyle w:val="NormalPACKT"/>
      </w:pPr>
      <w:r>
        <w:t xml:space="preserve">In this example we check if any of bar array values available in </w:t>
      </w:r>
      <w:r>
        <w:rPr>
          <w:rStyle w:val="CodeInTextPACKT"/>
        </w:rPr>
        <w:t>foo</w:t>
      </w:r>
      <w:r>
        <w:t xml:space="preserve"> array. For testability we need to pass reference to </w:t>
      </w:r>
      <w:r>
        <w:rPr>
          <w:rStyle w:val="CodeInTextPACKT"/>
        </w:rPr>
        <w:t>foo</w:t>
      </w:r>
      <w:r>
        <w:t xml:space="preserve"> array into the callback. Here we inject it as context. If we </w:t>
      </w:r>
      <w:proofErr w:type="gramStart"/>
      <w:r>
        <w:t>needed  to</w:t>
      </w:r>
      <w:proofErr w:type="gramEnd"/>
      <w:r>
        <w:t xml:space="preserve"> pass more references, we would push them in a key-value object.</w:t>
      </w:r>
    </w:p>
    <w:p w:rsidR="00494B63" w:rsidRDefault="00494B63">
      <w:pPr>
        <w:pStyle w:val="NormalPACKT"/>
      </w:pPr>
      <w:r>
        <w:t xml:space="preserve">As you probably noticed, we used in example </w:t>
      </w:r>
      <w:proofErr w:type="spellStart"/>
      <w:r>
        <w:rPr>
          <w:rStyle w:val="CodeInTextPACKT"/>
        </w:rPr>
        <w:t>Array.prototype.indexOf</w:t>
      </w:r>
      <w:proofErr w:type="spellEnd"/>
      <w:r>
        <w:t xml:space="preserve">. The method works the same as </w:t>
      </w:r>
      <w:proofErr w:type="spellStart"/>
      <w:r>
        <w:rPr>
          <w:rStyle w:val="CodeInTextPACKT"/>
        </w:rPr>
        <w:t>String.prototype.indexOf</w:t>
      </w:r>
      <w:proofErr w:type="spellEnd"/>
      <w:r>
        <w:rPr>
          <w:rStyle w:val="CodeInTextPACKT"/>
        </w:rPr>
        <w:t>,</w:t>
      </w:r>
      <w:r>
        <w:t xml:space="preserve"> returns index of found match or </w:t>
      </w:r>
      <w:r>
        <w:rPr>
          <w:rStyle w:val="CodeInTextPACKT"/>
        </w:rPr>
        <w:t>-1</w:t>
      </w:r>
      <w:r>
        <w:t>.</w:t>
      </w:r>
    </w:p>
    <w:p w:rsidR="00494B63" w:rsidRDefault="00494B63">
      <w:pPr>
        <w:pStyle w:val="BodyText"/>
      </w:pPr>
    </w:p>
    <w:p w:rsidR="00494B63" w:rsidRDefault="00494B63">
      <w:pPr>
        <w:pStyle w:val="NormalPACKT"/>
      </w:pPr>
      <w:proofErr w:type="spellStart"/>
      <w:r>
        <w:rPr>
          <w:rStyle w:val="CodeInTextPACKT"/>
        </w:rPr>
        <w:t>Array.prototype.every</w:t>
      </w:r>
      <w:proofErr w:type="spellEnd"/>
      <w:r>
        <w:t xml:space="preserve"> tests if every value of a given array meets callback condition.</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bar = [ "bar", "</w:t>
      </w:r>
      <w:proofErr w:type="spellStart"/>
      <w:r>
        <w:t>baz</w:t>
      </w:r>
      <w:proofErr w:type="spellEnd"/>
      <w:r>
        <w:t>" ],</w:t>
      </w:r>
    </w:p>
    <w:p w:rsidR="00494B63" w:rsidRDefault="00494B63">
      <w:pPr>
        <w:pStyle w:val="CodePACKT"/>
      </w:pPr>
      <w:r>
        <w:t>   </w:t>
      </w:r>
      <w:proofErr w:type="gramStart"/>
      <w:r>
        <w:t>foo</w:t>
      </w:r>
      <w:proofErr w:type="gramEnd"/>
      <w:r>
        <w:t xml:space="preserve"> = [ "bar", "</w:t>
      </w:r>
      <w:proofErr w:type="spellStart"/>
      <w:r>
        <w:t>baz</w:t>
      </w:r>
      <w:proofErr w:type="spellEnd"/>
      <w:r>
        <w:t>", "</w:t>
      </w:r>
      <w:proofErr w:type="spellStart"/>
      <w:r>
        <w:t>qux</w:t>
      </w:r>
      <w:proofErr w:type="spellEnd"/>
      <w:r>
        <w:t>" ],</w:t>
      </w:r>
    </w:p>
    <w:p w:rsidR="00494B63" w:rsidRDefault="00494B63">
      <w:pPr>
        <w:pStyle w:val="CodePACKT"/>
      </w:pPr>
      <w:r>
        <w:t>   /**</w:t>
      </w:r>
    </w:p>
    <w:p w:rsidR="00494B63" w:rsidRDefault="00494B63">
      <w:pPr>
        <w:pStyle w:val="CodePACKT"/>
      </w:pPr>
      <w:r>
        <w:t>    * Check if a given context (this) contains the value</w:t>
      </w:r>
    </w:p>
    <w:p w:rsidR="00494B63" w:rsidRDefault="00494B63">
      <w:pPr>
        <w:pStyle w:val="CodePACKT"/>
      </w:pPr>
      <w:r>
        <w:t>    * @</w:t>
      </w:r>
      <w:proofErr w:type="spellStart"/>
      <w:r>
        <w:t>param</w:t>
      </w:r>
      <w:proofErr w:type="spellEnd"/>
      <w:r>
        <w:t xml:space="preserve"> {*} </w:t>
      </w:r>
      <w:proofErr w:type="spellStart"/>
      <w:proofErr w:type="gramStart"/>
      <w:r>
        <w:t>val</w:t>
      </w:r>
      <w:proofErr w:type="spellEnd"/>
      <w:proofErr w:type="gramEnd"/>
    </w:p>
    <w:p w:rsidR="00494B63" w:rsidRDefault="00494B63">
      <w:pPr>
        <w:pStyle w:val="CodePACKT"/>
      </w:pPr>
      <w:r>
        <w:t>    * @return {Boolean}</w:t>
      </w:r>
    </w:p>
    <w:p w:rsidR="00494B63" w:rsidRDefault="00494B63">
      <w:pPr>
        <w:pStyle w:val="CodePACKT"/>
      </w:pPr>
      <w:r>
        <w:t>    */</w:t>
      </w:r>
    </w:p>
    <w:p w:rsidR="00494B63" w:rsidRDefault="00494B63">
      <w:pPr>
        <w:pStyle w:val="CodePACKT"/>
      </w:pPr>
      <w:r>
        <w:t>   </w:t>
      </w:r>
      <w:proofErr w:type="gramStart"/>
      <w:r>
        <w:t>compare</w:t>
      </w:r>
      <w:proofErr w:type="gramEnd"/>
      <w:r>
        <w:t xml:space="preserve"> = function( </w:t>
      </w:r>
      <w:proofErr w:type="spellStart"/>
      <w:r>
        <w:t>val</w:t>
      </w:r>
      <w:proofErr w:type="spellEnd"/>
      <w:r>
        <w:t xml:space="preserve"> ){</w:t>
      </w:r>
    </w:p>
    <w:p w:rsidR="00494B63" w:rsidRDefault="00494B63">
      <w:pPr>
        <w:pStyle w:val="CodePACKT"/>
      </w:pPr>
      <w:r>
        <w:t>     </w:t>
      </w:r>
      <w:proofErr w:type="gramStart"/>
      <w:r>
        <w:t>return</w:t>
      </w:r>
      <w:proofErr w:type="gramEnd"/>
      <w:r>
        <w:t xml:space="preserve"> </w:t>
      </w:r>
      <w:proofErr w:type="spellStart"/>
      <w:r>
        <w:t>this.indexOf</w:t>
      </w:r>
      <w:proofErr w:type="spellEnd"/>
      <w:r>
        <w:t xml:space="preserve">( </w:t>
      </w:r>
      <w:proofErr w:type="spellStart"/>
      <w:r>
        <w:t>val</w:t>
      </w:r>
      <w:proofErr w:type="spellEnd"/>
      <w:r>
        <w:t xml:space="preserve"> ) !== -1; </w:t>
      </w:r>
    </w:p>
    <w:p w:rsidR="00494B63" w:rsidRDefault="00494B63">
      <w:pPr>
        <w:pStyle w:val="CodePACKT"/>
      </w:pPr>
      <w:r>
        <w:t>   };</w:t>
      </w:r>
    </w:p>
    <w:p w:rsidR="00494B63" w:rsidRDefault="00494B63">
      <w:pPr>
        <w:pStyle w:val="CodePACKT"/>
      </w:pPr>
    </w:p>
    <w:p w:rsidR="00494B63" w:rsidRDefault="00494B63">
      <w:pPr>
        <w:pStyle w:val="CodePACKT"/>
      </w:pPr>
      <w:proofErr w:type="gramStart"/>
      <w:r>
        <w:t>console.log(</w:t>
      </w:r>
      <w:proofErr w:type="gramEnd"/>
      <w:r>
        <w:t xml:space="preserve"> </w:t>
      </w:r>
      <w:proofErr w:type="spellStart"/>
      <w:r>
        <w:t>bar.every</w:t>
      </w:r>
      <w:proofErr w:type="spellEnd"/>
      <w:r>
        <w:t>( compare, foo ) ); // true</w:t>
      </w:r>
    </w:p>
    <w:p w:rsidR="00494B63" w:rsidRDefault="00494B63">
      <w:pPr>
        <w:pStyle w:val="CodePACKT"/>
      </w:pPr>
    </w:p>
    <w:p w:rsidR="00494B63" w:rsidRDefault="00494B63">
      <w:pPr>
        <w:pStyle w:val="NormalPACKT"/>
      </w:pPr>
      <w:r>
        <w:t xml:space="preserve">If you are still concerned about support for these methods in legacy browser as old as IE6-7 you can simply shim them with </w:t>
      </w:r>
      <w:r>
        <w:rPr>
          <w:rStyle w:val="URLPACKT"/>
        </w:rPr>
        <w:t>https://github.com/es-shims/es5-shim</w:t>
      </w:r>
    </w:p>
    <w:p w:rsidR="00494B63" w:rsidRDefault="00494B63">
      <w:pPr>
        <w:pStyle w:val="Heading2"/>
      </w:pPr>
      <w:r>
        <w:t xml:space="preserve">Array methods in ES6 </w:t>
      </w:r>
    </w:p>
    <w:p w:rsidR="00494B63" w:rsidRDefault="00494B63">
      <w:pPr>
        <w:pStyle w:val="NormalPACKT"/>
        <w:spacing w:before="160" w:after="0" w:line="324" w:lineRule="auto"/>
        <w:rPr>
          <w:rStyle w:val="CodeInTextPACKT"/>
        </w:rPr>
      </w:pPr>
      <w:r>
        <w:t xml:space="preserve">In ES6 we get just a few new </w:t>
      </w:r>
      <w:proofErr w:type="gramStart"/>
      <w:r>
        <w:t>methods, that</w:t>
      </w:r>
      <w:proofErr w:type="gramEnd"/>
      <w:r>
        <w:t xml:space="preserve"> look rather as shortcuts over existing functionality.</w:t>
      </w:r>
    </w:p>
    <w:p w:rsidR="00494B63" w:rsidRDefault="00494B63">
      <w:pPr>
        <w:pStyle w:val="NormalPACKT"/>
        <w:spacing w:before="160" w:after="0" w:line="324" w:lineRule="auto"/>
      </w:pPr>
      <w:proofErr w:type="spellStart"/>
      <w:r>
        <w:rPr>
          <w:rStyle w:val="CodeInTextPACKT"/>
        </w:rPr>
        <w:t>Array.prototype.fill</w:t>
      </w:r>
      <w:proofErr w:type="spellEnd"/>
      <w:r>
        <w:rPr>
          <w:rStyle w:val="CodeInTextPACKT"/>
        </w:rPr>
        <w:t xml:space="preserve"> </w:t>
      </w:r>
      <w:r>
        <w:t>populates an array with a given value</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data = Array( 5 );</w:t>
      </w:r>
    </w:p>
    <w:p w:rsidR="00494B63" w:rsidRDefault="00494B63">
      <w:pPr>
        <w:pStyle w:val="CodePACKT"/>
      </w:pPr>
      <w:proofErr w:type="gramStart"/>
      <w:r>
        <w:t>console.log(</w:t>
      </w:r>
      <w:proofErr w:type="gramEnd"/>
      <w:r>
        <w:t xml:space="preserve"> </w:t>
      </w:r>
      <w:proofErr w:type="spellStart"/>
      <w:r>
        <w:t>data.fill</w:t>
      </w:r>
      <w:proofErr w:type="spellEnd"/>
      <w:r>
        <w:t>( "bar" ) ); // ["bar", "bar", "bar", "bar", "bar"]</w:t>
      </w:r>
    </w:p>
    <w:p w:rsidR="00494B63" w:rsidRDefault="00494B63">
      <w:pPr>
        <w:pStyle w:val="NormalPACKT"/>
        <w:spacing w:before="160" w:after="0" w:line="324" w:lineRule="auto"/>
      </w:pPr>
    </w:p>
    <w:p w:rsidR="00494B63" w:rsidRDefault="00494B63">
      <w:pPr>
        <w:pStyle w:val="NormalPACKT"/>
        <w:spacing w:before="160" w:after="0" w:line="324" w:lineRule="auto"/>
      </w:pPr>
      <w:proofErr w:type="spellStart"/>
      <w:r>
        <w:rPr>
          <w:rStyle w:val="CodeInTextPACKT"/>
        </w:rPr>
        <w:t>Array.prototype.includes</w:t>
      </w:r>
      <w:proofErr w:type="spellEnd"/>
      <w:r>
        <w:t xml:space="preserve"> explicitly checks if a given value exists in the array. Well, it is the same </w:t>
      </w:r>
      <w:proofErr w:type="gramStart"/>
      <w:r>
        <w:t xml:space="preserve">as  </w:t>
      </w:r>
      <w:proofErr w:type="spellStart"/>
      <w:r>
        <w:rPr>
          <w:rStyle w:val="CodeInTextPACKT"/>
        </w:rPr>
        <w:t>arr.indexOf</w:t>
      </w:r>
      <w:proofErr w:type="spellEnd"/>
      <w:proofErr w:type="gramEnd"/>
      <w:r>
        <w:rPr>
          <w:rStyle w:val="CodeInTextPACKT"/>
        </w:rPr>
        <w:t xml:space="preserve">( </w:t>
      </w:r>
      <w:proofErr w:type="spellStart"/>
      <w:r>
        <w:rPr>
          <w:rStyle w:val="CodeInTextPACKT"/>
        </w:rPr>
        <w:t>val</w:t>
      </w:r>
      <w:proofErr w:type="spellEnd"/>
      <w:r>
        <w:rPr>
          <w:rStyle w:val="CodeInTextPACKT"/>
        </w:rPr>
        <w:t xml:space="preserve"> ) !== -1</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data = [ "bar", "foo", "</w:t>
      </w:r>
      <w:proofErr w:type="spellStart"/>
      <w:r>
        <w:t>baz</w:t>
      </w:r>
      <w:proofErr w:type="spellEnd"/>
      <w:r>
        <w:t>", "</w:t>
      </w:r>
      <w:proofErr w:type="spellStart"/>
      <w:r>
        <w:t>qux</w:t>
      </w:r>
      <w:proofErr w:type="spellEnd"/>
      <w:r>
        <w:t>" ];</w:t>
      </w:r>
    </w:p>
    <w:p w:rsidR="00494B63" w:rsidRDefault="00494B63">
      <w:pPr>
        <w:pStyle w:val="CodePACKT"/>
      </w:pPr>
      <w:proofErr w:type="gramStart"/>
      <w:r>
        <w:t>console.log(</w:t>
      </w:r>
      <w:proofErr w:type="gramEnd"/>
      <w:r>
        <w:t xml:space="preserve"> </w:t>
      </w:r>
      <w:proofErr w:type="spellStart"/>
      <w:r>
        <w:t>data.includes</w:t>
      </w:r>
      <w:proofErr w:type="spellEnd"/>
      <w:r>
        <w:t>( "foo" ) );</w:t>
      </w:r>
    </w:p>
    <w:p w:rsidR="00494B63" w:rsidRDefault="00494B63">
      <w:pPr>
        <w:pStyle w:val="NormalPACKT"/>
        <w:spacing w:before="160" w:after="0" w:line="324" w:lineRule="auto"/>
      </w:pPr>
    </w:p>
    <w:p w:rsidR="00494B63" w:rsidRDefault="00494B63">
      <w:pPr>
        <w:pStyle w:val="NormalPACKT"/>
      </w:pPr>
      <w:proofErr w:type="spellStart"/>
      <w:r>
        <w:rPr>
          <w:rStyle w:val="CodeInTextPACKT"/>
          <w:rFonts w:cs="Times New Roman"/>
          <w:color w:val="auto"/>
          <w:sz w:val="22"/>
          <w:szCs w:val="24"/>
        </w:rPr>
        <w:t>Array.prototype.find</w:t>
      </w:r>
      <w:proofErr w:type="spellEnd"/>
      <w:r>
        <w:rPr>
          <w:rStyle w:val="CodeInTextPACKT"/>
          <w:rFonts w:cs="Times New Roman"/>
          <w:color w:val="auto"/>
          <w:sz w:val="22"/>
          <w:szCs w:val="24"/>
        </w:rPr>
        <w:t xml:space="preserve"> </w:t>
      </w:r>
      <w:r>
        <w:t xml:space="preserve">filters out a single value matching the callback condition. Again, it’s what we can get with </w:t>
      </w:r>
      <w:proofErr w:type="spellStart"/>
      <w:r>
        <w:rPr>
          <w:rStyle w:val="CodeInTextPACKT"/>
          <w:rFonts w:cs="Times New Roman"/>
          <w:color w:val="auto"/>
          <w:sz w:val="22"/>
          <w:szCs w:val="24"/>
        </w:rPr>
        <w:t>Array.prototype.filter</w:t>
      </w:r>
      <w:proofErr w:type="spellEnd"/>
      <w:r>
        <w:t>. The only difference the filter method returns either an array or null. In this case a single element array.</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data = [ "bar", "</w:t>
      </w:r>
      <w:proofErr w:type="spellStart"/>
      <w:r>
        <w:t>fo</w:t>
      </w:r>
      <w:proofErr w:type="spellEnd"/>
      <w:r>
        <w:t>", "</w:t>
      </w:r>
      <w:proofErr w:type="spellStart"/>
      <w:r>
        <w:t>baz</w:t>
      </w:r>
      <w:proofErr w:type="spellEnd"/>
      <w:r>
        <w:t>", "</w:t>
      </w:r>
      <w:proofErr w:type="spellStart"/>
      <w:r>
        <w:t>qux</w:t>
      </w:r>
      <w:proofErr w:type="spellEnd"/>
      <w:r>
        <w:t>" ],</w:t>
      </w:r>
    </w:p>
    <w:p w:rsidR="00494B63" w:rsidRDefault="00494B63">
      <w:pPr>
        <w:pStyle w:val="CodePACKT"/>
      </w:pPr>
      <w:r>
        <w:t>   </w:t>
      </w:r>
      <w:proofErr w:type="gramStart"/>
      <w:r>
        <w:t>match</w:t>
      </w:r>
      <w:proofErr w:type="gramEnd"/>
      <w:r>
        <w:t xml:space="preserve"> = function( </w:t>
      </w:r>
      <w:proofErr w:type="spellStart"/>
      <w:r>
        <w:t>val</w:t>
      </w:r>
      <w:proofErr w:type="spellEnd"/>
      <w:r>
        <w:t xml:space="preserve"> ){</w:t>
      </w:r>
    </w:p>
    <w:p w:rsidR="00494B63" w:rsidRDefault="00494B63">
      <w:pPr>
        <w:pStyle w:val="CodePACKT"/>
      </w:pPr>
      <w:r>
        <w:t>     </w:t>
      </w:r>
      <w:proofErr w:type="gramStart"/>
      <w:r>
        <w:t>return</w:t>
      </w:r>
      <w:proofErr w:type="gramEnd"/>
      <w:r>
        <w:t xml:space="preserve"> </w:t>
      </w:r>
      <w:proofErr w:type="spellStart"/>
      <w:r>
        <w:t>val.length</w:t>
      </w:r>
      <w:proofErr w:type="spellEnd"/>
      <w:r>
        <w:t xml:space="preserve"> &lt; 3;</w:t>
      </w:r>
    </w:p>
    <w:p w:rsidR="00494B63" w:rsidRDefault="00494B63">
      <w:pPr>
        <w:pStyle w:val="CodePACKT"/>
      </w:pPr>
      <w:r>
        <w:t>   };</w:t>
      </w:r>
    </w:p>
    <w:p w:rsidR="00494B63" w:rsidDel="00CF067D" w:rsidRDefault="00494B63">
      <w:pPr>
        <w:pStyle w:val="CodePACKT"/>
        <w:rPr>
          <w:del w:id="103" w:author="Priyanka Mehta" w:date="2015-10-16T15:11:00Z"/>
        </w:rPr>
      </w:pPr>
      <w:proofErr w:type="gramStart"/>
      <w:r>
        <w:t>console.log(</w:t>
      </w:r>
      <w:proofErr w:type="gramEnd"/>
      <w:r>
        <w:t xml:space="preserve"> </w:t>
      </w:r>
      <w:proofErr w:type="spellStart"/>
      <w:r>
        <w:t>data.find</w:t>
      </w:r>
      <w:proofErr w:type="spellEnd"/>
      <w:r>
        <w:t xml:space="preserve">( match ) ); // </w:t>
      </w:r>
      <w:proofErr w:type="spellStart"/>
      <w:r>
        <w:t>fo</w:t>
      </w:r>
      <w:proofErr w:type="spellEnd"/>
    </w:p>
    <w:p w:rsidR="00494B63" w:rsidRDefault="00494B63" w:rsidP="00CF067D">
      <w:pPr>
        <w:pStyle w:val="CodePACKT"/>
        <w:pPrChange w:id="104" w:author="Priyanka Mehta" w:date="2015-10-16T15:11:00Z">
          <w:pPr>
            <w:pStyle w:val="NormalPACKT"/>
            <w:spacing w:before="160" w:after="0" w:line="324" w:lineRule="auto"/>
          </w:pPr>
        </w:pPrChange>
      </w:pPr>
    </w:p>
    <w:p w:rsidR="00494B63" w:rsidRDefault="00494B63">
      <w:pPr>
        <w:pStyle w:val="Heading1"/>
      </w:pPr>
      <w:r>
        <w:t>Traversing an object: elegant, reliable, safe and fast</w:t>
      </w:r>
    </w:p>
    <w:p w:rsidR="00494B63" w:rsidRDefault="00494B63">
      <w:pPr>
        <w:pStyle w:val="NormalPACKT"/>
      </w:pPr>
      <w:r>
        <w:t xml:space="preserve">It is a common case when we have a key-value object (let’s say </w:t>
      </w:r>
      <w:r>
        <w:rPr>
          <w:rStyle w:val="CodeInTextPACKT"/>
          <w:rFonts w:cs="Times New Roman"/>
          <w:color w:val="auto"/>
          <w:sz w:val="22"/>
          <w:szCs w:val="24"/>
        </w:rPr>
        <w:t>options</w:t>
      </w:r>
      <w:r>
        <w:t>) and need to iterate it. There is an academic way to do so:</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options = {</w:t>
      </w:r>
    </w:p>
    <w:p w:rsidR="00494B63" w:rsidRDefault="00494B63">
      <w:pPr>
        <w:pStyle w:val="CodePACKT"/>
      </w:pPr>
      <w:r>
        <w:t>    </w:t>
      </w:r>
      <w:proofErr w:type="gramStart"/>
      <w:r>
        <w:t>bar</w:t>
      </w:r>
      <w:proofErr w:type="gramEnd"/>
      <w:r>
        <w:t>: "bar",</w:t>
      </w:r>
    </w:p>
    <w:p w:rsidR="00494B63" w:rsidRDefault="00494B63">
      <w:pPr>
        <w:pStyle w:val="CodePACKT"/>
      </w:pPr>
      <w:r>
        <w:t>    </w:t>
      </w:r>
      <w:proofErr w:type="gramStart"/>
      <w:r>
        <w:t>foo</w:t>
      </w:r>
      <w:proofErr w:type="gramEnd"/>
      <w:r>
        <w:t>: "foo"</w:t>
      </w:r>
    </w:p>
    <w:p w:rsidR="00494B63" w:rsidRDefault="00494B63">
      <w:pPr>
        <w:pStyle w:val="CodePACKT"/>
      </w:pPr>
      <w:r>
        <w:t>   },</w:t>
      </w:r>
    </w:p>
    <w:p w:rsidR="00494B63" w:rsidRDefault="00494B63">
      <w:pPr>
        <w:pStyle w:val="CodePACKT"/>
      </w:pPr>
      <w:r>
        <w:t>   </w:t>
      </w:r>
      <w:proofErr w:type="gramStart"/>
      <w:r>
        <w:t>key</w:t>
      </w:r>
      <w:proofErr w:type="gramEnd"/>
      <w:r>
        <w:t>;</w:t>
      </w:r>
    </w:p>
    <w:p w:rsidR="00494B63" w:rsidRDefault="00494B63">
      <w:pPr>
        <w:pStyle w:val="CodePACKT"/>
      </w:pPr>
      <w:proofErr w:type="gramStart"/>
      <w:r>
        <w:t>for(</w:t>
      </w:r>
      <w:proofErr w:type="gramEnd"/>
      <w:r>
        <w:t xml:space="preserve"> key in options ) {</w:t>
      </w:r>
    </w:p>
    <w:p w:rsidR="00494B63" w:rsidRDefault="00494B63">
      <w:pPr>
        <w:pStyle w:val="CodePACKT"/>
      </w:pPr>
      <w:r>
        <w:t> </w:t>
      </w:r>
      <w:proofErr w:type="gramStart"/>
      <w:r>
        <w:t>console.log(</w:t>
      </w:r>
      <w:proofErr w:type="gramEnd"/>
      <w:r>
        <w:t xml:space="preserve"> key, options[ key] );</w:t>
      </w:r>
    </w:p>
    <w:p w:rsidR="00494B63" w:rsidRDefault="00494B63">
      <w:pPr>
        <w:pStyle w:val="CodePACKT"/>
      </w:pPr>
      <w:r>
        <w:t>}</w:t>
      </w:r>
    </w:p>
    <w:p w:rsidR="00494B63" w:rsidRDefault="00494B63">
      <w:pPr>
        <w:pStyle w:val="NormalPACKT"/>
        <w:spacing w:before="200" w:after="0" w:line="324" w:lineRule="auto"/>
        <w:rPr>
          <w:rStyle w:val="ScreenTextPACKT"/>
          <w:rFonts w:cs="Lucida Console"/>
          <w:b w:val="0"/>
          <w:color w:val="auto"/>
          <w:sz w:val="19"/>
        </w:rPr>
      </w:pPr>
      <w:r>
        <w:t>It outputs:</w:t>
      </w:r>
    </w:p>
    <w:p w:rsidR="00494B63" w:rsidRDefault="00494B63">
      <w:pPr>
        <w:pStyle w:val="CodePACKT"/>
        <w:rPr>
          <w:rStyle w:val="ScreenTextPACKT"/>
          <w:rFonts w:cs="Lucida Console"/>
          <w:b w:val="0"/>
          <w:color w:val="auto"/>
          <w:sz w:val="19"/>
        </w:rPr>
      </w:pPr>
      <w:proofErr w:type="gramStart"/>
      <w:r>
        <w:rPr>
          <w:rStyle w:val="ScreenTextPACKT"/>
          <w:rFonts w:cs="Lucida Console"/>
          <w:b w:val="0"/>
          <w:color w:val="auto"/>
          <w:sz w:val="19"/>
        </w:rPr>
        <w:t>bar</w:t>
      </w:r>
      <w:proofErr w:type="gramEnd"/>
      <w:r>
        <w:rPr>
          <w:rStyle w:val="ScreenTextPACKT"/>
          <w:rFonts w:cs="Lucida Console"/>
          <w:b w:val="0"/>
          <w:color w:val="auto"/>
          <w:sz w:val="19"/>
        </w:rPr>
        <w:t xml:space="preserve"> bar</w:t>
      </w:r>
    </w:p>
    <w:p w:rsidR="00494B63" w:rsidRDefault="00494B63">
      <w:pPr>
        <w:pStyle w:val="CodePACKT"/>
      </w:pPr>
      <w:proofErr w:type="gramStart"/>
      <w:r>
        <w:rPr>
          <w:rStyle w:val="ScreenTextPACKT"/>
          <w:rFonts w:cs="Lucida Console"/>
          <w:b w:val="0"/>
          <w:color w:val="auto"/>
          <w:sz w:val="19"/>
        </w:rPr>
        <w:t>foo</w:t>
      </w:r>
      <w:proofErr w:type="gramEnd"/>
      <w:r>
        <w:rPr>
          <w:rStyle w:val="ScreenTextPACKT"/>
          <w:rFonts w:cs="Lucida Console"/>
          <w:b w:val="0"/>
          <w:color w:val="auto"/>
          <w:sz w:val="19"/>
        </w:rPr>
        <w:t xml:space="preserve"> foo</w:t>
      </w:r>
    </w:p>
    <w:p w:rsidR="00494B63" w:rsidRDefault="00494B63">
      <w:pPr>
        <w:pStyle w:val="NormalPACKT"/>
      </w:pPr>
      <w:r>
        <w:t xml:space="preserve">Now let’s imagine any of 3rd party libraries you load in the document augments </w:t>
      </w:r>
      <w:proofErr w:type="gramStart"/>
      <w:r>
        <w:t>the  built</w:t>
      </w:r>
      <w:proofErr w:type="gramEnd"/>
      <w:r>
        <w:t xml:space="preserve">-in object </w:t>
      </w:r>
      <w:r>
        <w:rPr>
          <w:rStyle w:val="CodeInTextPACKT"/>
          <w:rFonts w:cs="Times New Roman"/>
          <w:color w:val="auto"/>
          <w:sz w:val="22"/>
          <w:szCs w:val="24"/>
        </w:rPr>
        <w:t>`Object`</w:t>
      </w:r>
      <w:r>
        <w:t>:</w:t>
      </w:r>
    </w:p>
    <w:p w:rsidR="00494B63" w:rsidRDefault="00494B63">
      <w:pPr>
        <w:pStyle w:val="CodePACKT"/>
      </w:pPr>
      <w:proofErr w:type="spellStart"/>
      <w:r>
        <w:t>Object.prototype.baz</w:t>
      </w:r>
      <w:proofErr w:type="spellEnd"/>
      <w:r>
        <w:t xml:space="preserve"> = "</w:t>
      </w:r>
      <w:proofErr w:type="spellStart"/>
      <w:r>
        <w:t>baz</w:t>
      </w:r>
      <w:proofErr w:type="spellEnd"/>
      <w:r>
        <w:t>";</w:t>
      </w:r>
    </w:p>
    <w:p w:rsidR="00494B63" w:rsidRDefault="00494B63">
      <w:pPr>
        <w:pStyle w:val="NormalPACKT"/>
        <w:rPr>
          <w:rStyle w:val="ScreenTextPACKT"/>
          <w:rFonts w:cs="Lucida Console"/>
          <w:b w:val="0"/>
          <w:color w:val="auto"/>
          <w:sz w:val="19"/>
        </w:rPr>
      </w:pPr>
      <w:r>
        <w:t xml:space="preserve">Now when we run our example code now, we get extra </w:t>
      </w:r>
      <w:proofErr w:type="gramStart"/>
      <w:r>
        <w:t>a</w:t>
      </w:r>
      <w:proofErr w:type="gramEnd"/>
      <w:r>
        <w:t xml:space="preserve"> undesired entry:</w:t>
      </w:r>
    </w:p>
    <w:p w:rsidR="00494B63" w:rsidRDefault="00494B63">
      <w:pPr>
        <w:pStyle w:val="CodePACKT"/>
        <w:rPr>
          <w:rStyle w:val="ScreenTextPACKT"/>
          <w:rFonts w:cs="Lucida Console"/>
          <w:b w:val="0"/>
          <w:color w:val="auto"/>
          <w:sz w:val="19"/>
        </w:rPr>
      </w:pPr>
      <w:proofErr w:type="gramStart"/>
      <w:r>
        <w:rPr>
          <w:rStyle w:val="ScreenTextPACKT"/>
          <w:rFonts w:cs="Lucida Console"/>
          <w:b w:val="0"/>
          <w:color w:val="auto"/>
          <w:sz w:val="19"/>
        </w:rPr>
        <w:t>bar</w:t>
      </w:r>
      <w:proofErr w:type="gramEnd"/>
      <w:r>
        <w:rPr>
          <w:rStyle w:val="ScreenTextPACKT"/>
          <w:rFonts w:cs="Lucida Console"/>
          <w:b w:val="0"/>
          <w:color w:val="auto"/>
          <w:sz w:val="19"/>
        </w:rPr>
        <w:t xml:space="preserve"> bar</w:t>
      </w:r>
    </w:p>
    <w:p w:rsidR="00494B63" w:rsidRDefault="00494B63">
      <w:pPr>
        <w:pStyle w:val="CodePACKT"/>
        <w:rPr>
          <w:rStyle w:val="ScreenTextPACKT"/>
          <w:rFonts w:cs="Lucida Console"/>
          <w:b w:val="0"/>
          <w:color w:val="auto"/>
          <w:sz w:val="19"/>
        </w:rPr>
      </w:pPr>
      <w:proofErr w:type="gramStart"/>
      <w:r>
        <w:rPr>
          <w:rStyle w:val="ScreenTextPACKT"/>
          <w:rFonts w:cs="Lucida Console"/>
          <w:b w:val="0"/>
          <w:color w:val="auto"/>
          <w:sz w:val="19"/>
        </w:rPr>
        <w:t>foo</w:t>
      </w:r>
      <w:proofErr w:type="gramEnd"/>
      <w:r>
        <w:rPr>
          <w:rStyle w:val="ScreenTextPACKT"/>
          <w:rFonts w:cs="Lucida Console"/>
          <w:b w:val="0"/>
          <w:color w:val="auto"/>
          <w:sz w:val="19"/>
        </w:rPr>
        <w:t xml:space="preserve"> foo</w:t>
      </w:r>
    </w:p>
    <w:p w:rsidR="00494B63" w:rsidRDefault="00494B63">
      <w:pPr>
        <w:pStyle w:val="CodePACKT"/>
      </w:pPr>
      <w:proofErr w:type="spellStart"/>
      <w:proofErr w:type="gramStart"/>
      <w:r>
        <w:rPr>
          <w:rStyle w:val="ScreenTextPACKT"/>
          <w:rFonts w:cs="Lucida Console"/>
          <w:b w:val="0"/>
          <w:color w:val="auto"/>
          <w:sz w:val="19"/>
        </w:rPr>
        <w:t>baz</w:t>
      </w:r>
      <w:proofErr w:type="spellEnd"/>
      <w:proofErr w:type="gramEnd"/>
      <w:r>
        <w:rPr>
          <w:rStyle w:val="ScreenTextPACKT"/>
          <w:rFonts w:cs="Lucida Console"/>
          <w:b w:val="0"/>
          <w:color w:val="auto"/>
          <w:sz w:val="19"/>
        </w:rPr>
        <w:t xml:space="preserve"> </w:t>
      </w:r>
      <w:proofErr w:type="spellStart"/>
      <w:r>
        <w:rPr>
          <w:rStyle w:val="ScreenTextPACKT"/>
          <w:rFonts w:cs="Lucida Console"/>
          <w:b w:val="0"/>
          <w:color w:val="auto"/>
          <w:sz w:val="19"/>
        </w:rPr>
        <w:t>baz</w:t>
      </w:r>
      <w:proofErr w:type="spellEnd"/>
    </w:p>
    <w:p w:rsidR="00494B63" w:rsidRDefault="00494B63">
      <w:pPr>
        <w:pStyle w:val="CodePACKT"/>
      </w:pPr>
    </w:p>
    <w:p w:rsidR="00494B63" w:rsidRDefault="00494B63">
      <w:pPr>
        <w:pStyle w:val="NormalPACKT"/>
      </w:pPr>
      <w:r>
        <w:t>The fix to this problem is well-</w:t>
      </w:r>
      <w:proofErr w:type="gramStart"/>
      <w:r>
        <w:t>known,</w:t>
      </w:r>
      <w:proofErr w:type="gramEnd"/>
      <w:r>
        <w:t xml:space="preserve"> we have to test the keys with </w:t>
      </w:r>
      <w:proofErr w:type="spellStart"/>
      <w:r>
        <w:rPr>
          <w:rStyle w:val="CodeInTextPACKT"/>
        </w:rPr>
        <w:t>Object.prototype.hasOwnProperty</w:t>
      </w:r>
      <w:proofErr w:type="spellEnd"/>
      <w:r>
        <w:t xml:space="preserve"> method:</w:t>
      </w:r>
    </w:p>
    <w:p w:rsidR="00494B63" w:rsidRDefault="00494B63">
      <w:pPr>
        <w:pStyle w:val="CodePACKT"/>
      </w:pPr>
      <w:r>
        <w:t>//…</w:t>
      </w:r>
    </w:p>
    <w:p w:rsidR="00494B63" w:rsidRDefault="00494B63">
      <w:pPr>
        <w:pStyle w:val="CodePACKT"/>
      </w:pPr>
      <w:proofErr w:type="gramStart"/>
      <w:r>
        <w:t>for(</w:t>
      </w:r>
      <w:proofErr w:type="gramEnd"/>
      <w:r>
        <w:t xml:space="preserve"> key in options ) {</w:t>
      </w:r>
    </w:p>
    <w:p w:rsidR="00494B63" w:rsidRDefault="00494B63">
      <w:pPr>
        <w:pStyle w:val="CodePACKT"/>
      </w:pPr>
      <w:r>
        <w:t> </w:t>
      </w:r>
      <w:proofErr w:type="gramStart"/>
      <w:r>
        <w:t>if</w:t>
      </w:r>
      <w:proofErr w:type="gramEnd"/>
      <w:r>
        <w:t xml:space="preserve"> ( </w:t>
      </w:r>
      <w:proofErr w:type="spellStart"/>
      <w:r>
        <w:t>options.hasOwnProperty</w:t>
      </w:r>
      <w:proofErr w:type="spellEnd"/>
      <w:r>
        <w:t>( key ) ) {</w:t>
      </w:r>
    </w:p>
    <w:p w:rsidR="00494B63" w:rsidRDefault="00494B63">
      <w:pPr>
        <w:pStyle w:val="CodePACKT"/>
      </w:pPr>
      <w:r>
        <w:t>   </w:t>
      </w:r>
      <w:proofErr w:type="gramStart"/>
      <w:r>
        <w:t>console.log(</w:t>
      </w:r>
      <w:proofErr w:type="gramEnd"/>
      <w:r>
        <w:t xml:space="preserve"> key, options[ key] );</w:t>
      </w:r>
    </w:p>
    <w:p w:rsidR="00494B63" w:rsidRDefault="00494B63">
      <w:pPr>
        <w:pStyle w:val="CodePACKT"/>
      </w:pPr>
      <w:r>
        <w:t> }</w:t>
      </w:r>
    </w:p>
    <w:p w:rsidR="00494B63" w:rsidDel="00CF067D" w:rsidRDefault="00494B63">
      <w:pPr>
        <w:pStyle w:val="CodePACKT"/>
        <w:rPr>
          <w:del w:id="105" w:author="Priyanka Mehta" w:date="2015-10-16T15:11:00Z"/>
        </w:rPr>
      </w:pPr>
      <w:r>
        <w:t>}</w:t>
      </w:r>
    </w:p>
    <w:p w:rsidR="00494B63" w:rsidRDefault="00494B63" w:rsidP="00CF067D">
      <w:pPr>
        <w:pStyle w:val="CodePACKT"/>
        <w:pPrChange w:id="106" w:author="Priyanka Mehta" w:date="2015-10-16T15:11:00Z">
          <w:pPr>
            <w:pStyle w:val="BodyText"/>
          </w:pPr>
        </w:pPrChange>
      </w:pPr>
    </w:p>
    <w:p w:rsidR="00494B63" w:rsidRDefault="00494B63">
      <w:pPr>
        <w:pStyle w:val="Heading2"/>
      </w:pPr>
      <w:r>
        <w:t>Iterating key-value object safe and fast</w:t>
      </w:r>
    </w:p>
    <w:p w:rsidR="00494B63" w:rsidRDefault="00494B63">
      <w:pPr>
        <w:pStyle w:val="NormalPACKT"/>
      </w:pPr>
      <w:r>
        <w:t xml:space="preserve">Let’s face the truth - the structure is clumsy and requires optimization (we have to perform </w:t>
      </w:r>
      <w:proofErr w:type="spellStart"/>
      <w:r>
        <w:t>hasOwnProperty</w:t>
      </w:r>
      <w:proofErr w:type="spellEnd"/>
      <w:r>
        <w:t xml:space="preserve"> test on every given key). Luckily JavaScript has </w:t>
      </w:r>
      <w:proofErr w:type="spellStart"/>
      <w:r>
        <w:rPr>
          <w:rStyle w:val="CodeInTextPACKT"/>
        </w:rPr>
        <w:t>Object.keys</w:t>
      </w:r>
      <w:proofErr w:type="spellEnd"/>
      <w:r>
        <w:t xml:space="preserve"> method that retrieves all string-valued keys of all enumerable own (non-inherited) properties. That gives us the desired keys as an array that we can iterate, for an instance, with </w:t>
      </w:r>
      <w:proofErr w:type="spellStart"/>
      <w:r>
        <w:rPr>
          <w:rStyle w:val="CodeInTextPACKT"/>
        </w:rPr>
        <w:t>Array.prototype.forEach</w:t>
      </w:r>
      <w:proofErr w:type="spellEnd"/>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options = {</w:t>
      </w:r>
    </w:p>
    <w:p w:rsidR="00494B63" w:rsidRDefault="00494B63">
      <w:pPr>
        <w:pStyle w:val="CodePACKT"/>
      </w:pPr>
      <w:r>
        <w:t>    </w:t>
      </w:r>
      <w:proofErr w:type="gramStart"/>
      <w:r>
        <w:t>bar</w:t>
      </w:r>
      <w:proofErr w:type="gramEnd"/>
      <w:r>
        <w:t>: "bar",</w:t>
      </w:r>
    </w:p>
    <w:p w:rsidR="00494B63" w:rsidRDefault="00494B63">
      <w:pPr>
        <w:pStyle w:val="CodePACKT"/>
      </w:pPr>
      <w:r>
        <w:t>    </w:t>
      </w:r>
      <w:proofErr w:type="gramStart"/>
      <w:r>
        <w:t>foo</w:t>
      </w:r>
      <w:proofErr w:type="gramEnd"/>
      <w:r>
        <w:t>: "foo"</w:t>
      </w:r>
    </w:p>
    <w:p w:rsidR="00494B63" w:rsidRDefault="00494B63">
      <w:pPr>
        <w:pStyle w:val="CodePACKT"/>
      </w:pPr>
      <w:r>
        <w:t>   };</w:t>
      </w:r>
    </w:p>
    <w:p w:rsidR="00494B63" w:rsidRDefault="00494B63">
      <w:pPr>
        <w:pStyle w:val="CodePACKT"/>
      </w:pPr>
      <w:proofErr w:type="spellStart"/>
      <w:proofErr w:type="gramStart"/>
      <w:r>
        <w:t>Object.keys</w:t>
      </w:r>
      <w:proofErr w:type="spellEnd"/>
      <w:r>
        <w:t>(</w:t>
      </w:r>
      <w:proofErr w:type="gramEnd"/>
      <w:r>
        <w:t xml:space="preserve"> options ).</w:t>
      </w:r>
      <w:proofErr w:type="spellStart"/>
      <w:r>
        <w:t>forEach</w:t>
      </w:r>
      <w:proofErr w:type="spellEnd"/>
      <w:r>
        <w:t>(function( key ){</w:t>
      </w:r>
    </w:p>
    <w:p w:rsidR="00494B63" w:rsidRDefault="00494B63">
      <w:pPr>
        <w:pStyle w:val="CodePACKT"/>
      </w:pPr>
      <w:r>
        <w:t> </w:t>
      </w:r>
      <w:proofErr w:type="gramStart"/>
      <w:r>
        <w:t>console.log(</w:t>
      </w:r>
      <w:proofErr w:type="gramEnd"/>
      <w:r>
        <w:t xml:space="preserve"> key, options[ key] );</w:t>
      </w:r>
    </w:p>
    <w:p w:rsidR="00494B63" w:rsidRDefault="00494B63">
      <w:pPr>
        <w:pStyle w:val="CodePACKT"/>
      </w:pPr>
      <w:r>
        <w:t>});</w:t>
      </w:r>
    </w:p>
    <w:p w:rsidR="00494B63" w:rsidRDefault="00494B63">
      <w:pPr>
        <w:pStyle w:val="BodyText"/>
      </w:pPr>
    </w:p>
    <w:p w:rsidR="00494B63" w:rsidRDefault="00494B63">
      <w:pPr>
        <w:pStyle w:val="NormalPACKT"/>
      </w:pPr>
      <w:r>
        <w:t xml:space="preserve">Besides the elegance, this way we get a better performance. In order to see how much we gain, you can run this online test in distinct browsers: </w:t>
      </w:r>
      <w:r>
        <w:rPr>
          <w:rStyle w:val="URLPACKT"/>
        </w:rPr>
        <w:t>http://codepen.io/dsheiko/pen/JdrqXa</w:t>
      </w:r>
    </w:p>
    <w:p w:rsidR="00494B63" w:rsidRDefault="00494B63">
      <w:pPr>
        <w:pStyle w:val="Heading2"/>
        <w:numPr>
          <w:ilvl w:val="0"/>
          <w:numId w:val="1"/>
        </w:numPr>
      </w:pPr>
      <w:r>
        <w:t>Enumerating array-like object</w:t>
      </w:r>
    </w:p>
    <w:p w:rsidR="00494B63" w:rsidRDefault="00494B63">
      <w:pPr>
        <w:pStyle w:val="BodyText"/>
        <w:spacing w:after="0" w:line="324" w:lineRule="auto"/>
      </w:pPr>
    </w:p>
    <w:p w:rsidR="00494B63" w:rsidRDefault="00494B63">
      <w:pPr>
        <w:pStyle w:val="NormalPACKT"/>
        <w:spacing w:after="0" w:line="324" w:lineRule="auto"/>
      </w:pPr>
      <w:r>
        <w:t xml:space="preserve">Objects such as arguments </w:t>
      </w:r>
      <w:proofErr w:type="gramStart"/>
      <w:r>
        <w:t>and  </w:t>
      </w:r>
      <w:proofErr w:type="spellStart"/>
      <w:r>
        <w:rPr>
          <w:rStyle w:val="CodeInTextPACKT"/>
        </w:rPr>
        <w:t>nodeList</w:t>
      </w:r>
      <w:proofErr w:type="spellEnd"/>
      <w:proofErr w:type="gramEnd"/>
      <w:r>
        <w:t xml:space="preserve"> (</w:t>
      </w:r>
      <w:proofErr w:type="spellStart"/>
      <w:r>
        <w:rPr>
          <w:rStyle w:val="CodeInTextPACKT"/>
        </w:rPr>
        <w:t>node.querySelectorAll</w:t>
      </w:r>
      <w:proofErr w:type="spellEnd"/>
      <w:r>
        <w:t xml:space="preserve">, </w:t>
      </w:r>
      <w:proofErr w:type="spellStart"/>
      <w:r>
        <w:rPr>
          <w:rStyle w:val="CodeInTextPACKT"/>
        </w:rPr>
        <w:t>document.forms</w:t>
      </w:r>
      <w:proofErr w:type="spellEnd"/>
      <w:r>
        <w:t xml:space="preserve">) look like arrays. In fact they are not. Alike arrays they have </w:t>
      </w:r>
      <w:r>
        <w:rPr>
          <w:rStyle w:val="CodeInTextPACKT"/>
        </w:rPr>
        <w:t>`length`</w:t>
      </w:r>
      <w:r>
        <w:t xml:space="preserve"> property and can be iterated in </w:t>
      </w:r>
      <w:r>
        <w:rPr>
          <w:rStyle w:val="CodeInTextPACKT"/>
        </w:rPr>
        <w:t>`for`</w:t>
      </w:r>
      <w:r>
        <w:t xml:space="preserve"> loop. By being objects they can be traversed the way we examined just before. But they do not have any of array manipulation methods (</w:t>
      </w:r>
      <w:proofErr w:type="spellStart"/>
      <w:r>
        <w:rPr>
          <w:rStyle w:val="CodeInTextPACKT"/>
        </w:rPr>
        <w:t>forEach</w:t>
      </w:r>
      <w:proofErr w:type="spellEnd"/>
      <w:r>
        <w:rPr>
          <w:rStyle w:val="CodeInTextPACKT"/>
        </w:rPr>
        <w:t>, map, filter, some</w:t>
      </w:r>
      <w:r>
        <w:t xml:space="preserve"> and so on). The thing is we can easily convert them into arrays.</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nodes = </w:t>
      </w:r>
      <w:proofErr w:type="spellStart"/>
      <w:r>
        <w:t>document.querySelectorAll</w:t>
      </w:r>
      <w:proofErr w:type="spellEnd"/>
      <w:r>
        <w:t>( "div" ),</w:t>
      </w:r>
    </w:p>
    <w:p w:rsidR="00494B63" w:rsidRDefault="00494B63">
      <w:pPr>
        <w:pStyle w:val="CodePACKT"/>
      </w:pPr>
      <w:r>
        <w:t>   </w:t>
      </w:r>
      <w:proofErr w:type="spellStart"/>
      <w:proofErr w:type="gramStart"/>
      <w:r>
        <w:t>arr</w:t>
      </w:r>
      <w:proofErr w:type="spellEnd"/>
      <w:proofErr w:type="gramEnd"/>
      <w:r>
        <w:t xml:space="preserve"> = </w:t>
      </w:r>
      <w:proofErr w:type="spellStart"/>
      <w:r>
        <w:t>Array.prototype.slice.call</w:t>
      </w:r>
      <w:proofErr w:type="spellEnd"/>
      <w:r>
        <w:t>( nodes );</w:t>
      </w:r>
    </w:p>
    <w:p w:rsidR="00494B63" w:rsidRDefault="00494B63">
      <w:pPr>
        <w:pStyle w:val="CodePACKT"/>
      </w:pPr>
    </w:p>
    <w:p w:rsidR="00494B63" w:rsidRDefault="00494B63">
      <w:pPr>
        <w:pStyle w:val="CodePACKT"/>
      </w:pPr>
      <w:proofErr w:type="spellStart"/>
      <w:proofErr w:type="gramStart"/>
      <w:r>
        <w:t>arr.forEach</w:t>
      </w:r>
      <w:proofErr w:type="spellEnd"/>
      <w:r>
        <w:t>(</w:t>
      </w:r>
      <w:proofErr w:type="gramEnd"/>
      <w:r>
        <w:t>function(</w:t>
      </w:r>
      <w:proofErr w:type="spellStart"/>
      <w:r>
        <w:t>i</w:t>
      </w:r>
      <w:proofErr w:type="spellEnd"/>
      <w:r>
        <w:t>){</w:t>
      </w:r>
    </w:p>
    <w:p w:rsidR="00494B63" w:rsidRDefault="00494B63">
      <w:pPr>
        <w:pStyle w:val="CodePACKT"/>
      </w:pPr>
      <w:r>
        <w:t> </w:t>
      </w:r>
      <w:proofErr w:type="gramStart"/>
      <w:r>
        <w:t>console.log(</w:t>
      </w:r>
      <w:proofErr w:type="spellStart"/>
      <w:proofErr w:type="gramEnd"/>
      <w:r>
        <w:t>i</w:t>
      </w:r>
      <w:proofErr w:type="spellEnd"/>
      <w:r>
        <w:t>);</w:t>
      </w:r>
    </w:p>
    <w:p w:rsidR="00494B63" w:rsidRDefault="00494B63">
      <w:pPr>
        <w:pStyle w:val="CodePACKT"/>
      </w:pPr>
      <w:r>
        <w:t>});</w:t>
      </w:r>
    </w:p>
    <w:p w:rsidR="00494B63" w:rsidRDefault="00494B63">
      <w:pPr>
        <w:pStyle w:val="CodePACKT"/>
      </w:pPr>
    </w:p>
    <w:p w:rsidR="00494B63" w:rsidRDefault="00494B63">
      <w:pPr>
        <w:pStyle w:val="BodyText"/>
        <w:spacing w:after="0" w:line="324" w:lineRule="auto"/>
      </w:pPr>
    </w:p>
    <w:p w:rsidR="00494B63" w:rsidRDefault="00494B63">
      <w:pPr>
        <w:pStyle w:val="NormalPACKT"/>
        <w:spacing w:after="0" w:line="324" w:lineRule="auto"/>
      </w:pPr>
      <w:r>
        <w:t>Or even shorter:</w:t>
      </w:r>
    </w:p>
    <w:p w:rsidR="00494B63" w:rsidRDefault="00494B63">
      <w:pPr>
        <w:pStyle w:val="CodePACKT"/>
      </w:pPr>
      <w:proofErr w:type="spellStart"/>
      <w:proofErr w:type="gramStart"/>
      <w:r>
        <w:t>arr</w:t>
      </w:r>
      <w:proofErr w:type="spellEnd"/>
      <w:proofErr w:type="gramEnd"/>
      <w:r>
        <w:t xml:space="preserve"> = [].</w:t>
      </w:r>
      <w:proofErr w:type="spellStart"/>
      <w:r>
        <w:t>slice.call</w:t>
      </w:r>
      <w:proofErr w:type="spellEnd"/>
      <w:r>
        <w:t>( nodes )</w:t>
      </w:r>
    </w:p>
    <w:p w:rsidR="00494B63" w:rsidRDefault="00494B63">
      <w:pPr>
        <w:pStyle w:val="BodyText"/>
        <w:spacing w:after="0" w:line="324" w:lineRule="auto"/>
      </w:pPr>
    </w:p>
    <w:p w:rsidR="00494B63" w:rsidRDefault="00494B63">
      <w:pPr>
        <w:pStyle w:val="NormalPACKT"/>
        <w:spacing w:after="0" w:line="324" w:lineRule="auto"/>
      </w:pPr>
      <w:r>
        <w:t>It’s a pretty convenient solution, but looks like a trick. In ES6 we can do the same conversion with a dedicated method:</w:t>
      </w:r>
    </w:p>
    <w:p w:rsidR="00494B63" w:rsidDel="00CF067D" w:rsidRDefault="00494B63">
      <w:pPr>
        <w:pStyle w:val="CodePACKT"/>
        <w:rPr>
          <w:del w:id="107" w:author="Priyanka Mehta" w:date="2015-10-16T15:12:00Z"/>
        </w:rPr>
      </w:pPr>
      <w:proofErr w:type="spellStart"/>
      <w:proofErr w:type="gramStart"/>
      <w:r>
        <w:t>arr</w:t>
      </w:r>
      <w:proofErr w:type="spellEnd"/>
      <w:proofErr w:type="gramEnd"/>
      <w:r>
        <w:t xml:space="preserve"> = </w:t>
      </w:r>
      <w:proofErr w:type="spellStart"/>
      <w:r>
        <w:t>Array.from</w:t>
      </w:r>
      <w:proofErr w:type="spellEnd"/>
      <w:r>
        <w:t>( nodes );</w:t>
      </w:r>
    </w:p>
    <w:p w:rsidR="00494B63" w:rsidRDefault="00494B63" w:rsidP="00CF067D">
      <w:pPr>
        <w:pStyle w:val="CodePACKT"/>
        <w:pPrChange w:id="108" w:author="Priyanka Mehta" w:date="2015-10-16T15:12:00Z">
          <w:pPr>
            <w:pStyle w:val="BodyText"/>
            <w:spacing w:after="0" w:line="324" w:lineRule="auto"/>
          </w:pPr>
        </w:pPrChange>
      </w:pPr>
    </w:p>
    <w:p w:rsidR="00494B63" w:rsidRDefault="00494B63">
      <w:pPr>
        <w:pStyle w:val="Heading2"/>
      </w:pPr>
      <w:r>
        <w:t>Collections of ES6</w:t>
      </w:r>
    </w:p>
    <w:p w:rsidR="00494B63" w:rsidRDefault="00494B63">
      <w:pPr>
        <w:pStyle w:val="NormalPACKT"/>
        <w:spacing w:after="0" w:line="324" w:lineRule="auto"/>
      </w:pPr>
      <w:r>
        <w:t xml:space="preserve">ES6 introduces new types of objects - </w:t>
      </w:r>
      <w:proofErr w:type="spellStart"/>
      <w:r>
        <w:rPr>
          <w:rStyle w:val="KeyWordPACKT"/>
        </w:rPr>
        <w:t>iterable</w:t>
      </w:r>
      <w:proofErr w:type="spellEnd"/>
      <w:r>
        <w:rPr>
          <w:rStyle w:val="KeyWordPACKT"/>
        </w:rPr>
        <w:t xml:space="preserve"> objects</w:t>
      </w:r>
      <w:r>
        <w:t xml:space="preserve">. These are objects whose elements can be retrieved one at a time, quite the same as </w:t>
      </w:r>
      <w:r>
        <w:rPr>
          <w:rStyle w:val="KeyWordPACKT"/>
        </w:rPr>
        <w:t xml:space="preserve">iterators </w:t>
      </w:r>
      <w:r>
        <w:t xml:space="preserve">in other languages. Beside arrays, JavaScript received 2 new </w:t>
      </w:r>
      <w:proofErr w:type="spellStart"/>
      <w:r>
        <w:t>iterable</w:t>
      </w:r>
      <w:proofErr w:type="spellEnd"/>
      <w:r>
        <w:t xml:space="preserve"> data structures </w:t>
      </w:r>
      <w:r>
        <w:rPr>
          <w:rStyle w:val="KeyWordPACKT"/>
        </w:rPr>
        <w:t>Set</w:t>
      </w:r>
      <w:r>
        <w:t xml:space="preserve"> and </w:t>
      </w:r>
      <w:r>
        <w:rPr>
          <w:rStyle w:val="KeyWordPACKT"/>
        </w:rPr>
        <w:t>Map</w:t>
      </w:r>
      <w:r>
        <w:t xml:space="preserve">. </w:t>
      </w:r>
      <w:r>
        <w:rPr>
          <w:rStyle w:val="KeyWordPACKT"/>
        </w:rPr>
        <w:t>Set</w:t>
      </w:r>
      <w:r>
        <w:t xml:space="preserve"> is a collection of unique values:</w:t>
      </w:r>
    </w:p>
    <w:p w:rsidR="00494B63" w:rsidRDefault="00494B63">
      <w:pPr>
        <w:pStyle w:val="CodePACKT"/>
      </w:pPr>
      <w:r>
        <w:t>"</w:t>
      </w:r>
      <w:proofErr w:type="gramStart"/>
      <w:r>
        <w:t>use</w:t>
      </w:r>
      <w:proofErr w:type="gramEnd"/>
      <w:r>
        <w:t xml:space="preserve"> strict";</w:t>
      </w:r>
    </w:p>
    <w:p w:rsidR="00494B63" w:rsidRDefault="00494B63">
      <w:pPr>
        <w:pStyle w:val="CodePACKT"/>
      </w:pPr>
      <w:proofErr w:type="gramStart"/>
      <w:r>
        <w:t>let</w:t>
      </w:r>
      <w:proofErr w:type="gramEnd"/>
      <w:r>
        <w:t xml:space="preserve"> foo = new Set();</w:t>
      </w:r>
    </w:p>
    <w:p w:rsidR="00494B63" w:rsidRDefault="00494B63">
      <w:pPr>
        <w:pStyle w:val="CodePACKT"/>
      </w:pPr>
      <w:proofErr w:type="spellStart"/>
      <w:proofErr w:type="gramStart"/>
      <w:r>
        <w:t>foo.add</w:t>
      </w:r>
      <w:proofErr w:type="spellEnd"/>
      <w:r>
        <w:t>(</w:t>
      </w:r>
      <w:proofErr w:type="gramEnd"/>
      <w:r>
        <w:t xml:space="preserve"> 1 );</w:t>
      </w:r>
    </w:p>
    <w:p w:rsidR="00494B63" w:rsidRDefault="00494B63">
      <w:pPr>
        <w:pStyle w:val="CodePACKT"/>
      </w:pPr>
      <w:proofErr w:type="spellStart"/>
      <w:proofErr w:type="gramStart"/>
      <w:r>
        <w:t>foo.add</w:t>
      </w:r>
      <w:proofErr w:type="spellEnd"/>
      <w:r>
        <w:t>(</w:t>
      </w:r>
      <w:proofErr w:type="gramEnd"/>
      <w:r>
        <w:t xml:space="preserve"> 1 );</w:t>
      </w:r>
    </w:p>
    <w:p w:rsidR="00494B63" w:rsidRDefault="00494B63">
      <w:pPr>
        <w:pStyle w:val="CodePACKT"/>
      </w:pPr>
      <w:proofErr w:type="spellStart"/>
      <w:proofErr w:type="gramStart"/>
      <w:r>
        <w:t>foo.add</w:t>
      </w:r>
      <w:proofErr w:type="spellEnd"/>
      <w:r>
        <w:t>(</w:t>
      </w:r>
      <w:proofErr w:type="gramEnd"/>
      <w:r>
        <w:t xml:space="preserve"> 2 );</w:t>
      </w:r>
    </w:p>
    <w:p w:rsidR="00494B63" w:rsidRDefault="00494B63">
      <w:pPr>
        <w:pStyle w:val="CodePACKT"/>
      </w:pPr>
      <w:proofErr w:type="gramStart"/>
      <w:r>
        <w:t>console.log(</w:t>
      </w:r>
      <w:proofErr w:type="gramEnd"/>
      <w:r>
        <w:t xml:space="preserve"> </w:t>
      </w:r>
      <w:proofErr w:type="spellStart"/>
      <w:r>
        <w:t>Array.from</w:t>
      </w:r>
      <w:proofErr w:type="spellEnd"/>
      <w:r>
        <w:t>( foo ) ); // [ 1, 2 ]</w:t>
      </w:r>
    </w:p>
    <w:p w:rsidR="00494B63" w:rsidRDefault="00494B63">
      <w:pPr>
        <w:pStyle w:val="CodePACKT"/>
      </w:pPr>
    </w:p>
    <w:p w:rsidR="00494B63" w:rsidRDefault="00494B63">
      <w:pPr>
        <w:pStyle w:val="CodePACKT"/>
      </w:pPr>
      <w:proofErr w:type="gramStart"/>
      <w:r>
        <w:t>let</w:t>
      </w:r>
      <w:proofErr w:type="gramEnd"/>
      <w:r>
        <w:t xml:space="preserve"> foo = new Set(), </w:t>
      </w:r>
    </w:p>
    <w:p w:rsidR="00494B63" w:rsidRDefault="00494B63">
      <w:pPr>
        <w:pStyle w:val="CodePACKT"/>
      </w:pPr>
      <w:r>
        <w:t>   </w:t>
      </w:r>
      <w:proofErr w:type="gramStart"/>
      <w:r>
        <w:t>bar</w:t>
      </w:r>
      <w:proofErr w:type="gramEnd"/>
      <w:r>
        <w:t xml:space="preserve"> = function(){ return "bar"; };</w:t>
      </w:r>
    </w:p>
    <w:p w:rsidR="00494B63" w:rsidRDefault="00494B63">
      <w:pPr>
        <w:pStyle w:val="CodePACKT"/>
      </w:pPr>
      <w:proofErr w:type="spellStart"/>
      <w:proofErr w:type="gramStart"/>
      <w:r>
        <w:t>foo.add</w:t>
      </w:r>
      <w:proofErr w:type="spellEnd"/>
      <w:r>
        <w:t>(</w:t>
      </w:r>
      <w:proofErr w:type="gramEnd"/>
      <w:r>
        <w:t xml:space="preserve"> bar );</w:t>
      </w:r>
    </w:p>
    <w:p w:rsidR="00494B63" w:rsidRDefault="00494B63">
      <w:pPr>
        <w:pStyle w:val="CodePACKT"/>
      </w:pPr>
      <w:proofErr w:type="gramStart"/>
      <w:r>
        <w:t>console.log(</w:t>
      </w:r>
      <w:proofErr w:type="gramEnd"/>
      <w:r>
        <w:t xml:space="preserve"> </w:t>
      </w:r>
      <w:proofErr w:type="spellStart"/>
      <w:r>
        <w:t>foo.has</w:t>
      </w:r>
      <w:proofErr w:type="spellEnd"/>
      <w:r>
        <w:t>( bar ) ); // true</w:t>
      </w:r>
    </w:p>
    <w:p w:rsidR="00494B63" w:rsidRDefault="00494B63">
      <w:pPr>
        <w:pStyle w:val="BodyText"/>
        <w:spacing w:after="0" w:line="324" w:lineRule="auto"/>
      </w:pPr>
    </w:p>
    <w:p w:rsidR="00494B63" w:rsidRDefault="00494B63">
      <w:pPr>
        <w:pStyle w:val="NormalPACKT"/>
        <w:spacing w:after="0" w:line="324" w:lineRule="auto"/>
      </w:pPr>
      <w:r>
        <w:rPr>
          <w:rStyle w:val="KeyWordPACKT"/>
        </w:rPr>
        <w:t>Map</w:t>
      </w:r>
      <w:r>
        <w:t xml:space="preserve"> is similar to a key-value object, but may have arbitrary values for the keys. And that makes a difference. Imagine that we need to write an element wrapper that provides </w:t>
      </w:r>
      <w:r>
        <w:rPr>
          <w:rStyle w:val="KeyWordPACKT"/>
        </w:rPr>
        <w:t>jQuery</w:t>
      </w:r>
      <w:r>
        <w:t xml:space="preserve">-like events API. By using </w:t>
      </w:r>
      <w:r>
        <w:rPr>
          <w:rStyle w:val="CodeInTextPACKT"/>
        </w:rPr>
        <w:t>`on`</w:t>
      </w:r>
      <w:r>
        <w:t xml:space="preserve"> method we can pass not only a handler callback function, but also a context (</w:t>
      </w:r>
      <w:r>
        <w:rPr>
          <w:rStyle w:val="CodeInTextPACKT"/>
        </w:rPr>
        <w:t>this</w:t>
      </w:r>
      <w:r>
        <w:t xml:space="preserve">). We bind the given callback to the context </w:t>
      </w:r>
      <w:proofErr w:type="spellStart"/>
      <w:proofErr w:type="gramStart"/>
      <w:r>
        <w:rPr>
          <w:rStyle w:val="CodeInTextPACKT"/>
        </w:rPr>
        <w:t>cb.bind</w:t>
      </w:r>
      <w:proofErr w:type="spellEnd"/>
      <w:r>
        <w:rPr>
          <w:rStyle w:val="CodeInTextPACKT"/>
        </w:rPr>
        <w:t>(</w:t>
      </w:r>
      <w:proofErr w:type="gramEnd"/>
      <w:r>
        <w:rPr>
          <w:rStyle w:val="CodeInTextPACKT"/>
        </w:rPr>
        <w:t xml:space="preserve"> context )</w:t>
      </w:r>
      <w:r>
        <w:t xml:space="preserve">. It means </w:t>
      </w:r>
      <w:proofErr w:type="spellStart"/>
      <w:r>
        <w:rPr>
          <w:rStyle w:val="CodeInTextPACKT"/>
        </w:rPr>
        <w:t>addEventListener</w:t>
      </w:r>
      <w:proofErr w:type="spellEnd"/>
      <w:r>
        <w:t xml:space="preserve"> receives a function reference different from the callback. How do we unsubscribe the handler then? We can store the new reference in a </w:t>
      </w:r>
      <w:r>
        <w:rPr>
          <w:rStyle w:val="KeyWordPACKT"/>
        </w:rPr>
        <w:t>Map</w:t>
      </w:r>
      <w:r>
        <w:t xml:space="preserve"> by a key composed from event name and callback function reference:</w:t>
      </w:r>
    </w:p>
    <w:p w:rsidR="00494B63" w:rsidRDefault="00494B63">
      <w:pPr>
        <w:pStyle w:val="CodePACKT"/>
      </w:pPr>
      <w:r>
        <w:t>"</w:t>
      </w:r>
      <w:proofErr w:type="gramStart"/>
      <w:r>
        <w:t>use</w:t>
      </w:r>
      <w:proofErr w:type="gramEnd"/>
      <w:r>
        <w:t xml:space="preserve"> strict";</w:t>
      </w:r>
    </w:p>
    <w:p w:rsidR="00494B63" w:rsidRDefault="00494B63">
      <w:pPr>
        <w:pStyle w:val="CodePACKT"/>
      </w:pPr>
      <w:r>
        <w:t>/**</w:t>
      </w:r>
    </w:p>
    <w:p w:rsidR="00494B63" w:rsidRDefault="00494B63">
      <w:pPr>
        <w:pStyle w:val="CodePACKT"/>
      </w:pPr>
      <w:r>
        <w:t>* @class</w:t>
      </w:r>
    </w:p>
    <w:p w:rsidR="00494B63" w:rsidRDefault="00494B63">
      <w:pPr>
        <w:pStyle w:val="CodePACKT"/>
      </w:pPr>
      <w:r>
        <w:t>* @</w:t>
      </w:r>
      <w:proofErr w:type="spellStart"/>
      <w:r>
        <w:t>param</w:t>
      </w:r>
      <w:proofErr w:type="spellEnd"/>
      <w:r>
        <w:t xml:space="preserve"> {Node} el</w:t>
      </w:r>
    </w:p>
    <w:p w:rsidR="00494B63" w:rsidRDefault="00494B63">
      <w:pPr>
        <w:pStyle w:val="CodePACKT"/>
      </w:pPr>
      <w:r>
        <w:t>*/</w:t>
      </w:r>
    </w:p>
    <w:p w:rsidR="00494B63" w:rsidRDefault="00494B63">
      <w:pPr>
        <w:pStyle w:val="CodePACKT"/>
      </w:pPr>
      <w:proofErr w:type="gramStart"/>
      <w:r>
        <w:t>let</w:t>
      </w:r>
      <w:proofErr w:type="gramEnd"/>
      <w:r>
        <w:t xml:space="preserve"> El = function( el ){</w:t>
      </w:r>
    </w:p>
    <w:p w:rsidR="00494B63" w:rsidRDefault="00494B63">
      <w:pPr>
        <w:pStyle w:val="CodePACKT"/>
      </w:pPr>
      <w:r>
        <w:t> </w:t>
      </w:r>
      <w:proofErr w:type="spellStart"/>
      <w:r>
        <w:t>this.el</w:t>
      </w:r>
      <w:proofErr w:type="spellEnd"/>
      <w:r>
        <w:t xml:space="preserve"> = el;</w:t>
      </w:r>
    </w:p>
    <w:p w:rsidR="00494B63" w:rsidRDefault="00494B63">
      <w:pPr>
        <w:pStyle w:val="CodeHighlightedPACKT"/>
      </w:pPr>
      <w:r>
        <w:t xml:space="preserve"> this.map = new </w:t>
      </w:r>
      <w:proofErr w:type="gramStart"/>
      <w:r>
        <w:t>Map(</w:t>
      </w:r>
      <w:proofErr w:type="gramEnd"/>
      <w:r>
        <w:t>);</w:t>
      </w:r>
    </w:p>
    <w:p w:rsidR="00494B63" w:rsidRDefault="00494B63">
      <w:pPr>
        <w:pStyle w:val="CodePACKT"/>
      </w:pPr>
      <w:r>
        <w:t>};</w:t>
      </w:r>
    </w:p>
    <w:p w:rsidR="00494B63" w:rsidRDefault="00494B63">
      <w:pPr>
        <w:pStyle w:val="CodePACKT"/>
      </w:pPr>
      <w:r>
        <w:t>/**</w:t>
      </w:r>
    </w:p>
    <w:p w:rsidR="00494B63" w:rsidRDefault="00494B63">
      <w:pPr>
        <w:pStyle w:val="CodePACKT"/>
      </w:pPr>
      <w:r>
        <w:t>* Subscribe a handler on event</w:t>
      </w:r>
    </w:p>
    <w:p w:rsidR="00494B63" w:rsidRDefault="00494B63">
      <w:pPr>
        <w:pStyle w:val="CodePACKT"/>
      </w:pPr>
      <w:r>
        <w:t>* @</w:t>
      </w:r>
      <w:proofErr w:type="spellStart"/>
      <w:r>
        <w:t>param</w:t>
      </w:r>
      <w:proofErr w:type="spellEnd"/>
      <w:r>
        <w:t xml:space="preserve"> {String} event</w:t>
      </w:r>
    </w:p>
    <w:p w:rsidR="00494B63" w:rsidRDefault="00494B63">
      <w:pPr>
        <w:pStyle w:val="CodePACKT"/>
      </w:pPr>
      <w:r>
        <w:t>* @</w:t>
      </w:r>
      <w:proofErr w:type="spellStart"/>
      <w:r>
        <w:t>param</w:t>
      </w:r>
      <w:proofErr w:type="spellEnd"/>
      <w:r>
        <w:t xml:space="preserve"> {Function} </w:t>
      </w:r>
      <w:proofErr w:type="spellStart"/>
      <w:r>
        <w:t>cb</w:t>
      </w:r>
      <w:proofErr w:type="spellEnd"/>
    </w:p>
    <w:p w:rsidR="00494B63" w:rsidRDefault="00494B63">
      <w:pPr>
        <w:pStyle w:val="CodePACKT"/>
      </w:pPr>
      <w:r>
        <w:t>* @</w:t>
      </w:r>
      <w:proofErr w:type="spellStart"/>
      <w:r>
        <w:t>param</w:t>
      </w:r>
      <w:proofErr w:type="spellEnd"/>
      <w:r>
        <w:t xml:space="preserve"> {Object} context</w:t>
      </w:r>
    </w:p>
    <w:p w:rsidR="00494B63" w:rsidRDefault="00494B63">
      <w:pPr>
        <w:pStyle w:val="CodePACKT"/>
      </w:pPr>
      <w:r>
        <w:t>*/</w:t>
      </w:r>
    </w:p>
    <w:p w:rsidR="00494B63" w:rsidRDefault="00494B63">
      <w:pPr>
        <w:pStyle w:val="CodePACKT"/>
      </w:pPr>
      <w:proofErr w:type="spellStart"/>
      <w:r>
        <w:t>El.prototype.on</w:t>
      </w:r>
      <w:proofErr w:type="spellEnd"/>
      <w:r>
        <w:t xml:space="preserve"> = </w:t>
      </w:r>
      <w:proofErr w:type="gramStart"/>
      <w:r>
        <w:t>function(</w:t>
      </w:r>
      <w:proofErr w:type="gramEnd"/>
      <w:r>
        <w:t xml:space="preserve"> event, </w:t>
      </w:r>
      <w:proofErr w:type="spellStart"/>
      <w:r>
        <w:t>cb</w:t>
      </w:r>
      <w:proofErr w:type="spellEnd"/>
      <w:r>
        <w:t>, context ){</w:t>
      </w:r>
    </w:p>
    <w:p w:rsidR="00494B63" w:rsidRDefault="00494B63">
      <w:pPr>
        <w:pStyle w:val="CodePACKT"/>
      </w:pPr>
      <w:r>
        <w:t> </w:t>
      </w:r>
      <w:proofErr w:type="gramStart"/>
      <w:r>
        <w:t>let</w:t>
      </w:r>
      <w:proofErr w:type="gramEnd"/>
      <w:r>
        <w:t xml:space="preserve"> handler = </w:t>
      </w:r>
      <w:proofErr w:type="spellStart"/>
      <w:r>
        <w:t>cb.bind</w:t>
      </w:r>
      <w:proofErr w:type="spellEnd"/>
      <w:r>
        <w:t>( context || this );</w:t>
      </w:r>
    </w:p>
    <w:p w:rsidR="00494B63" w:rsidRDefault="00494B63">
      <w:pPr>
        <w:pStyle w:val="CodeHighlightedPACKT"/>
      </w:pPr>
      <w:r>
        <w:t> </w:t>
      </w:r>
      <w:proofErr w:type="spellStart"/>
      <w:proofErr w:type="gramStart"/>
      <w:r>
        <w:t>this.map.set</w:t>
      </w:r>
      <w:proofErr w:type="spellEnd"/>
      <w:r>
        <w:t>(</w:t>
      </w:r>
      <w:proofErr w:type="gramEnd"/>
      <w:r>
        <w:t xml:space="preserve"> [ event, </w:t>
      </w:r>
      <w:proofErr w:type="spellStart"/>
      <w:r>
        <w:t>cb</w:t>
      </w:r>
      <w:proofErr w:type="spellEnd"/>
      <w:r>
        <w:t xml:space="preserve"> ], handler );</w:t>
      </w:r>
    </w:p>
    <w:p w:rsidR="00494B63" w:rsidRDefault="00494B63">
      <w:pPr>
        <w:pStyle w:val="CodePACKT"/>
      </w:pPr>
      <w:r>
        <w:t> </w:t>
      </w:r>
      <w:proofErr w:type="spellStart"/>
      <w:proofErr w:type="gramStart"/>
      <w:r>
        <w:t>this.el.addEventListener</w:t>
      </w:r>
      <w:proofErr w:type="spellEnd"/>
      <w:r>
        <w:t>(</w:t>
      </w:r>
      <w:proofErr w:type="gramEnd"/>
      <w:r>
        <w:t xml:space="preserve"> event, handler, false );</w:t>
      </w:r>
    </w:p>
    <w:p w:rsidR="00494B63" w:rsidRDefault="00494B63">
      <w:pPr>
        <w:pStyle w:val="CodePACKT"/>
      </w:pPr>
      <w:r>
        <w:t>};</w:t>
      </w:r>
    </w:p>
    <w:p w:rsidR="00494B63" w:rsidRDefault="00494B63">
      <w:pPr>
        <w:pStyle w:val="CodePACKT"/>
      </w:pPr>
      <w:r>
        <w:t>/**</w:t>
      </w:r>
    </w:p>
    <w:p w:rsidR="00494B63" w:rsidRDefault="00494B63">
      <w:pPr>
        <w:pStyle w:val="CodePACKT"/>
      </w:pPr>
      <w:r>
        <w:t>* Unsubscribe a handler on event</w:t>
      </w:r>
    </w:p>
    <w:p w:rsidR="00494B63" w:rsidRDefault="00494B63">
      <w:pPr>
        <w:pStyle w:val="CodePACKT"/>
      </w:pPr>
      <w:r>
        <w:t>* @</w:t>
      </w:r>
      <w:proofErr w:type="spellStart"/>
      <w:r>
        <w:t>param</w:t>
      </w:r>
      <w:proofErr w:type="spellEnd"/>
      <w:r>
        <w:t xml:space="preserve"> {String} event</w:t>
      </w:r>
    </w:p>
    <w:p w:rsidR="00494B63" w:rsidRDefault="00494B63">
      <w:pPr>
        <w:pStyle w:val="CodePACKT"/>
      </w:pPr>
      <w:r>
        <w:t>* @</w:t>
      </w:r>
      <w:proofErr w:type="spellStart"/>
      <w:r>
        <w:t>param</w:t>
      </w:r>
      <w:proofErr w:type="spellEnd"/>
      <w:r>
        <w:t xml:space="preserve"> {Function} </w:t>
      </w:r>
      <w:proofErr w:type="spellStart"/>
      <w:r>
        <w:t>cb</w:t>
      </w:r>
      <w:proofErr w:type="spellEnd"/>
    </w:p>
    <w:p w:rsidR="00494B63" w:rsidRDefault="00494B63">
      <w:pPr>
        <w:pStyle w:val="CodePACKT"/>
      </w:pPr>
      <w:r>
        <w:t>*/</w:t>
      </w:r>
    </w:p>
    <w:p w:rsidR="00494B63" w:rsidRDefault="00494B63">
      <w:pPr>
        <w:pStyle w:val="CodePACKT"/>
      </w:pPr>
    </w:p>
    <w:p w:rsidR="00494B63" w:rsidRDefault="00494B63">
      <w:pPr>
        <w:pStyle w:val="CodePACKT"/>
      </w:pPr>
      <w:proofErr w:type="spellStart"/>
      <w:r>
        <w:t>El.prototype.off</w:t>
      </w:r>
      <w:proofErr w:type="spellEnd"/>
      <w:r>
        <w:t xml:space="preserve"> = </w:t>
      </w:r>
      <w:proofErr w:type="gramStart"/>
      <w:r>
        <w:t>function(</w:t>
      </w:r>
      <w:proofErr w:type="gramEnd"/>
      <w:r>
        <w:t xml:space="preserve"> event, </w:t>
      </w:r>
      <w:proofErr w:type="spellStart"/>
      <w:r>
        <w:t>cb</w:t>
      </w:r>
      <w:proofErr w:type="spellEnd"/>
      <w:r>
        <w:t xml:space="preserve"> ){</w:t>
      </w:r>
    </w:p>
    <w:p w:rsidR="00494B63" w:rsidRDefault="00494B63">
      <w:pPr>
        <w:pStyle w:val="CodePACKT"/>
      </w:pPr>
      <w:r>
        <w:t> </w:t>
      </w:r>
      <w:proofErr w:type="gramStart"/>
      <w:r>
        <w:t>let</w:t>
      </w:r>
      <w:proofErr w:type="gramEnd"/>
      <w:r>
        <w:t xml:space="preserve"> handler = </w:t>
      </w:r>
      <w:proofErr w:type="spellStart"/>
      <w:r>
        <w:t>cb.bind</w:t>
      </w:r>
      <w:proofErr w:type="spellEnd"/>
      <w:r>
        <w:t>( context ),</w:t>
      </w:r>
    </w:p>
    <w:p w:rsidR="00494B63" w:rsidRDefault="00494B63">
      <w:pPr>
        <w:pStyle w:val="CodePACKT"/>
      </w:pPr>
      <w:r>
        <w:t>     </w:t>
      </w:r>
      <w:proofErr w:type="gramStart"/>
      <w:r>
        <w:t>key</w:t>
      </w:r>
      <w:proofErr w:type="gramEnd"/>
      <w:r>
        <w:t xml:space="preserve"> = [ event, handler ];</w:t>
      </w:r>
    </w:p>
    <w:p w:rsidR="00494B63" w:rsidRDefault="00494B63">
      <w:pPr>
        <w:pStyle w:val="CodeHighlightedPACKT"/>
      </w:pPr>
      <w:r>
        <w:t> </w:t>
      </w:r>
      <w:proofErr w:type="gramStart"/>
      <w:r>
        <w:t>if</w:t>
      </w:r>
      <w:proofErr w:type="gramEnd"/>
      <w:r>
        <w:t xml:space="preserve"> ( </w:t>
      </w:r>
      <w:proofErr w:type="spellStart"/>
      <w:r>
        <w:t>this.map.has</w:t>
      </w:r>
      <w:proofErr w:type="spellEnd"/>
      <w:r>
        <w:t>( key ) ) {</w:t>
      </w:r>
    </w:p>
    <w:p w:rsidR="00494B63" w:rsidRDefault="00494B63">
      <w:pPr>
        <w:pStyle w:val="CodeHighlightedPACKT"/>
      </w:pPr>
      <w:r>
        <w:t>   </w:t>
      </w:r>
      <w:proofErr w:type="spellStart"/>
      <w:proofErr w:type="gramStart"/>
      <w:r>
        <w:t>this.el.removeEventListener</w:t>
      </w:r>
      <w:proofErr w:type="spellEnd"/>
      <w:r>
        <w:t>(</w:t>
      </w:r>
      <w:proofErr w:type="gramEnd"/>
      <w:r>
        <w:t xml:space="preserve"> event, </w:t>
      </w:r>
      <w:proofErr w:type="spellStart"/>
      <w:r>
        <w:t>this.map.get</w:t>
      </w:r>
      <w:proofErr w:type="spellEnd"/>
      <w:r>
        <w:t>( key ) );</w:t>
      </w:r>
    </w:p>
    <w:p w:rsidR="00494B63" w:rsidRDefault="00494B63">
      <w:pPr>
        <w:pStyle w:val="CodeHighlightedPACKT"/>
      </w:pPr>
      <w:r>
        <w:t>   </w:t>
      </w:r>
      <w:proofErr w:type="spellStart"/>
      <w:proofErr w:type="gramStart"/>
      <w:r>
        <w:t>this.map.delete</w:t>
      </w:r>
      <w:proofErr w:type="spellEnd"/>
      <w:r>
        <w:t>(</w:t>
      </w:r>
      <w:proofErr w:type="gramEnd"/>
      <w:r>
        <w:t xml:space="preserve"> key );</w:t>
      </w:r>
    </w:p>
    <w:p w:rsidR="00494B63" w:rsidRDefault="00494B63">
      <w:pPr>
        <w:pStyle w:val="CodeHighlightedPACKT"/>
      </w:pPr>
      <w:r>
        <w:t> }</w:t>
      </w:r>
    </w:p>
    <w:p w:rsidR="00494B63" w:rsidRDefault="00494B63">
      <w:pPr>
        <w:pStyle w:val="CodePACKT"/>
      </w:pPr>
      <w:r>
        <w:t>};</w:t>
      </w:r>
    </w:p>
    <w:p w:rsidR="00494B63" w:rsidRDefault="00494B63">
      <w:pPr>
        <w:pStyle w:val="BodyText"/>
        <w:spacing w:after="0" w:line="324" w:lineRule="auto"/>
      </w:pPr>
    </w:p>
    <w:p w:rsidR="00494B63" w:rsidRDefault="00494B63">
      <w:pPr>
        <w:pStyle w:val="NormalPACKT"/>
        <w:spacing w:after="0" w:line="324" w:lineRule="auto"/>
      </w:pPr>
      <w:r>
        <w:t xml:space="preserve">Any </w:t>
      </w:r>
      <w:proofErr w:type="spellStart"/>
      <w:r>
        <w:t>iterable</w:t>
      </w:r>
      <w:proofErr w:type="spellEnd"/>
      <w:r>
        <w:t xml:space="preserve"> object has methods keys, values and entries, where keys work the same as </w:t>
      </w:r>
      <w:proofErr w:type="spellStart"/>
      <w:r>
        <w:rPr>
          <w:rStyle w:val="CodeInTextPACKT"/>
        </w:rPr>
        <w:t>Object.keys</w:t>
      </w:r>
      <w:proofErr w:type="spellEnd"/>
      <w:r>
        <w:t xml:space="preserve"> and other return array values and array of key-value pairs respectively. Now let’s see how </w:t>
      </w:r>
      <w:proofErr w:type="gramStart"/>
      <w:r>
        <w:t>can we</w:t>
      </w:r>
      <w:proofErr w:type="gramEnd"/>
      <w:r>
        <w:t xml:space="preserve"> traverse the </w:t>
      </w:r>
      <w:proofErr w:type="spellStart"/>
      <w:r>
        <w:t>iterable</w:t>
      </w:r>
      <w:proofErr w:type="spellEnd"/>
      <w:r>
        <w:t xml:space="preserve"> objects:</w:t>
      </w:r>
    </w:p>
    <w:p w:rsidR="00494B63" w:rsidRDefault="00494B63">
      <w:pPr>
        <w:pStyle w:val="CodePACKT"/>
      </w:pPr>
      <w:r>
        <w:t>"</w:t>
      </w:r>
      <w:proofErr w:type="gramStart"/>
      <w:r>
        <w:t>use</w:t>
      </w:r>
      <w:proofErr w:type="gramEnd"/>
      <w:r>
        <w:t xml:space="preserve"> strict";</w:t>
      </w:r>
    </w:p>
    <w:p w:rsidR="00494B63" w:rsidRDefault="00494B63">
      <w:pPr>
        <w:pStyle w:val="CodePACKT"/>
      </w:pPr>
      <w:proofErr w:type="gramStart"/>
      <w:r>
        <w:t>let</w:t>
      </w:r>
      <w:proofErr w:type="gramEnd"/>
      <w:r>
        <w:t xml:space="preserve"> map = new Map()</w:t>
      </w:r>
    </w:p>
    <w:p w:rsidR="00494B63" w:rsidRDefault="00494B63">
      <w:pPr>
        <w:pStyle w:val="CodePACKT"/>
      </w:pPr>
      <w:r>
        <w:t> .</w:t>
      </w:r>
      <w:proofErr w:type="gramStart"/>
      <w:r>
        <w:t>set(</w:t>
      </w:r>
      <w:proofErr w:type="gramEnd"/>
      <w:r>
        <w:t xml:space="preserve"> "bar", "bar" )</w:t>
      </w:r>
    </w:p>
    <w:p w:rsidR="00494B63" w:rsidRDefault="00494B63">
      <w:pPr>
        <w:pStyle w:val="CodePACKT"/>
      </w:pPr>
      <w:r>
        <w:t> .</w:t>
      </w:r>
      <w:proofErr w:type="gramStart"/>
      <w:r>
        <w:t>set(</w:t>
      </w:r>
      <w:proofErr w:type="gramEnd"/>
      <w:r>
        <w:t xml:space="preserve"> "foo", "foo" ),</w:t>
      </w:r>
    </w:p>
    <w:p w:rsidR="00494B63" w:rsidRDefault="00494B63">
      <w:pPr>
        <w:pStyle w:val="CodePACKT"/>
      </w:pPr>
      <w:r>
        <w:t>   </w:t>
      </w:r>
      <w:proofErr w:type="gramStart"/>
      <w:r>
        <w:t>pair</w:t>
      </w:r>
      <w:proofErr w:type="gramEnd"/>
      <w:r>
        <w:t>;</w:t>
      </w:r>
    </w:p>
    <w:p w:rsidR="00494B63" w:rsidRDefault="00494B63">
      <w:pPr>
        <w:pStyle w:val="CodePACKT"/>
      </w:pPr>
      <w:proofErr w:type="gramStart"/>
      <w:r>
        <w:t>for</w:t>
      </w:r>
      <w:proofErr w:type="gramEnd"/>
      <w:r>
        <w:t xml:space="preserve"> ( pair of map ) {</w:t>
      </w:r>
    </w:p>
    <w:p w:rsidR="00494B63" w:rsidRDefault="00494B63">
      <w:pPr>
        <w:pStyle w:val="CodePACKT"/>
      </w:pPr>
      <w:r>
        <w:t> </w:t>
      </w:r>
      <w:proofErr w:type="gramStart"/>
      <w:r>
        <w:t>console.log(</w:t>
      </w:r>
      <w:proofErr w:type="gramEnd"/>
      <w:r>
        <w:t xml:space="preserve"> pair );</w:t>
      </w:r>
    </w:p>
    <w:p w:rsidR="00494B63" w:rsidRDefault="00494B63">
      <w:pPr>
        <w:pStyle w:val="CodePACKT"/>
      </w:pPr>
      <w:r>
        <w:t>}</w:t>
      </w:r>
    </w:p>
    <w:p w:rsidR="00494B63" w:rsidRDefault="00494B63">
      <w:pPr>
        <w:pStyle w:val="CodePACKT"/>
      </w:pPr>
    </w:p>
    <w:p w:rsidR="00494B63" w:rsidRDefault="00494B63">
      <w:pPr>
        <w:pStyle w:val="CodePACKT"/>
      </w:pPr>
      <w:r>
        <w:t xml:space="preserve">// OR </w:t>
      </w:r>
    </w:p>
    <w:p w:rsidR="00494B63" w:rsidRDefault="00494B63">
      <w:pPr>
        <w:pStyle w:val="CodePACKT"/>
      </w:pPr>
      <w:proofErr w:type="gramStart"/>
      <w:r>
        <w:t>let</w:t>
      </w:r>
      <w:proofErr w:type="gramEnd"/>
      <w:r>
        <w:t xml:space="preserve"> map = new Map([</w:t>
      </w:r>
    </w:p>
    <w:p w:rsidR="00494B63" w:rsidRDefault="00494B63">
      <w:pPr>
        <w:pStyle w:val="CodePACKT"/>
      </w:pPr>
      <w:r>
        <w:t>   </w:t>
      </w:r>
      <w:proofErr w:type="gramStart"/>
      <w:r>
        <w:t>[ "</w:t>
      </w:r>
      <w:proofErr w:type="gramEnd"/>
      <w:r>
        <w:t>bar", "bar" ],</w:t>
      </w:r>
    </w:p>
    <w:p w:rsidR="00494B63" w:rsidRDefault="00494B63">
      <w:pPr>
        <w:pStyle w:val="CodePACKT"/>
      </w:pPr>
      <w:r>
        <w:t>   </w:t>
      </w:r>
      <w:proofErr w:type="gramStart"/>
      <w:r>
        <w:t>[ "</w:t>
      </w:r>
      <w:proofErr w:type="gramEnd"/>
      <w:r>
        <w:t>foo", "foo" ],</w:t>
      </w:r>
    </w:p>
    <w:p w:rsidR="00494B63" w:rsidRDefault="00494B63">
      <w:pPr>
        <w:pStyle w:val="CodePACKT"/>
      </w:pPr>
      <w:r>
        <w:t>]);</w:t>
      </w:r>
    </w:p>
    <w:p w:rsidR="00494B63" w:rsidRDefault="00494B63">
      <w:pPr>
        <w:pStyle w:val="CodePACKT"/>
      </w:pPr>
      <w:proofErr w:type="spellStart"/>
      <w:proofErr w:type="gramStart"/>
      <w:r>
        <w:t>map.forEach</w:t>
      </w:r>
      <w:proofErr w:type="spellEnd"/>
      <w:r>
        <w:t>(</w:t>
      </w:r>
      <w:proofErr w:type="gramEnd"/>
      <w:r>
        <w:t>function( value, key ){</w:t>
      </w:r>
    </w:p>
    <w:p w:rsidR="00494B63" w:rsidRDefault="00494B63">
      <w:pPr>
        <w:pStyle w:val="CodePACKT"/>
      </w:pPr>
      <w:r>
        <w:t> </w:t>
      </w:r>
      <w:proofErr w:type="gramStart"/>
      <w:r>
        <w:t>console.log(</w:t>
      </w:r>
      <w:proofErr w:type="gramEnd"/>
      <w:r>
        <w:t xml:space="preserve"> key, value );</w:t>
      </w:r>
    </w:p>
    <w:p w:rsidR="00494B63" w:rsidRDefault="00494B63">
      <w:pPr>
        <w:pStyle w:val="CodePACKT"/>
      </w:pPr>
      <w:r>
        <w:t>});</w:t>
      </w:r>
    </w:p>
    <w:p w:rsidR="00494B63" w:rsidRDefault="00494B63">
      <w:pPr>
        <w:pStyle w:val="BodyText"/>
        <w:spacing w:after="0" w:line="324" w:lineRule="auto"/>
      </w:pPr>
    </w:p>
    <w:p w:rsidR="00494B63" w:rsidRDefault="00494B63">
      <w:pPr>
        <w:pStyle w:val="NormalPACKT"/>
        <w:spacing w:after="0" w:line="324" w:lineRule="auto"/>
      </w:pPr>
      <w:proofErr w:type="spellStart"/>
      <w:r>
        <w:t>Iterable</w:t>
      </w:r>
      <w:proofErr w:type="spellEnd"/>
      <w:r>
        <w:t xml:space="preserve"> object have manipulation methods like arrays. So we can go with </w:t>
      </w:r>
      <w:proofErr w:type="spellStart"/>
      <w:r>
        <w:rPr>
          <w:rStyle w:val="CodeInTextPACKT"/>
        </w:rPr>
        <w:t>forEach</w:t>
      </w:r>
      <w:proofErr w:type="spellEnd"/>
      <w:r>
        <w:t xml:space="preserve">. Besides, they can be iterated by </w:t>
      </w:r>
      <w:r>
        <w:rPr>
          <w:rStyle w:val="CodeInTextPACKT"/>
        </w:rPr>
        <w:t xml:space="preserve">for...in </w:t>
      </w:r>
      <w:r>
        <w:t xml:space="preserve">and </w:t>
      </w:r>
      <w:r>
        <w:rPr>
          <w:rStyle w:val="CodeInTextPACKT"/>
        </w:rPr>
        <w:t>for...of loops</w:t>
      </w:r>
      <w:r>
        <w:t>. The first one retrieves indexes and the second the values.</w:t>
      </w:r>
    </w:p>
    <w:p w:rsidR="00494B63" w:rsidRDefault="00494B63">
      <w:pPr>
        <w:pStyle w:val="Heading1"/>
      </w:pPr>
      <w:r>
        <w:t>Most effective way of declaring objects</w:t>
      </w:r>
    </w:p>
    <w:p w:rsidR="00494B63" w:rsidDel="00CF067D" w:rsidRDefault="00494B63">
      <w:pPr>
        <w:pStyle w:val="BodyText"/>
        <w:spacing w:after="0" w:line="324" w:lineRule="auto"/>
        <w:rPr>
          <w:del w:id="109" w:author="Priyanka Mehta" w:date="2015-10-16T15:12:00Z"/>
        </w:rPr>
      </w:pPr>
    </w:p>
    <w:p w:rsidR="00494B63" w:rsidRDefault="00494B63">
      <w:pPr>
        <w:pStyle w:val="NormalPACKT"/>
        <w:spacing w:after="0" w:line="324" w:lineRule="auto"/>
      </w:pPr>
      <w:r>
        <w:t xml:space="preserve">How do we declare an object in JavaScript? If we need a namespace we can simply go with object literal. But when we need an object type we need to think twice what approach to take as it affects maintainability of our object-oriented code. </w:t>
      </w:r>
    </w:p>
    <w:p w:rsidR="00494B63" w:rsidRDefault="00494B63">
      <w:pPr>
        <w:pStyle w:val="Heading2"/>
        <w:spacing w:before="0" w:after="0" w:line="324" w:lineRule="auto"/>
      </w:pPr>
      <w:r>
        <w:t>Classical approach</w:t>
      </w:r>
    </w:p>
    <w:p w:rsidR="00494B63" w:rsidRDefault="00494B63">
      <w:pPr>
        <w:pStyle w:val="NormalPACKT"/>
        <w:spacing w:after="0" w:line="324" w:lineRule="auto"/>
      </w:pPr>
      <w:r>
        <w:t>We can create a constructor function and chain the members to its context:</w:t>
      </w:r>
    </w:p>
    <w:p w:rsidR="00494B63" w:rsidRDefault="00494B63">
      <w:pPr>
        <w:pStyle w:val="CodePACKT"/>
      </w:pPr>
      <w:r>
        <w:t>"</w:t>
      </w:r>
      <w:proofErr w:type="gramStart"/>
      <w:r>
        <w:t>use</w:t>
      </w:r>
      <w:proofErr w:type="gramEnd"/>
      <w:r>
        <w:t xml:space="preserve"> strict"; </w:t>
      </w:r>
    </w:p>
    <w:p w:rsidR="00494B63" w:rsidRDefault="00494B63">
      <w:pPr>
        <w:pStyle w:val="CodePACKT"/>
      </w:pPr>
      <w:r>
        <w:t>/**</w:t>
      </w:r>
    </w:p>
    <w:p w:rsidR="00494B63" w:rsidRDefault="00494B63">
      <w:pPr>
        <w:pStyle w:val="CodePACKT"/>
      </w:pPr>
      <w:r>
        <w:t> * @class</w:t>
      </w:r>
    </w:p>
    <w:p w:rsidR="00494B63" w:rsidRDefault="00494B63">
      <w:pPr>
        <w:pStyle w:val="CodePACKT"/>
      </w:pPr>
      <w:r>
        <w:t> */</w:t>
      </w:r>
    </w:p>
    <w:p w:rsidR="00494B63" w:rsidRDefault="00494B63">
      <w:pPr>
        <w:pStyle w:val="CodePACKT"/>
      </w:pPr>
      <w:proofErr w:type="spellStart"/>
      <w:proofErr w:type="gramStart"/>
      <w:r>
        <w:t>var</w:t>
      </w:r>
      <w:proofErr w:type="spellEnd"/>
      <w:proofErr w:type="gramEnd"/>
      <w:r>
        <w:t xml:space="preserve"> Constructor = function(){</w:t>
      </w:r>
    </w:p>
    <w:p w:rsidR="00494B63" w:rsidRDefault="00494B63">
      <w:pPr>
        <w:pStyle w:val="CodePACKT"/>
      </w:pPr>
      <w:r>
        <w:t>   /**</w:t>
      </w:r>
    </w:p>
    <w:p w:rsidR="00494B63" w:rsidRDefault="00494B63">
      <w:pPr>
        <w:pStyle w:val="CodePACKT"/>
      </w:pPr>
      <w:r>
        <w:t>   * @type {String}</w:t>
      </w:r>
    </w:p>
    <w:p w:rsidR="00494B63" w:rsidRDefault="00494B63">
      <w:pPr>
        <w:pStyle w:val="CodePACKT"/>
      </w:pPr>
      <w:r>
        <w:t>   * @public</w:t>
      </w:r>
    </w:p>
    <w:p w:rsidR="00494B63" w:rsidRDefault="00494B63">
      <w:pPr>
        <w:pStyle w:val="CodePACKT"/>
      </w:pPr>
      <w:r>
        <w:t>   */</w:t>
      </w:r>
    </w:p>
    <w:p w:rsidR="00494B63" w:rsidRDefault="00494B63">
      <w:pPr>
        <w:pStyle w:val="CodePACKT"/>
      </w:pPr>
      <w:r>
        <w:t>   this.bar = "bar";</w:t>
      </w:r>
    </w:p>
    <w:p w:rsidR="00494B63" w:rsidRDefault="00494B63">
      <w:pPr>
        <w:pStyle w:val="CodePACKT"/>
      </w:pPr>
      <w:r>
        <w:t>   /**</w:t>
      </w:r>
    </w:p>
    <w:p w:rsidR="00494B63" w:rsidRDefault="00494B63">
      <w:pPr>
        <w:pStyle w:val="CodePACKT"/>
      </w:pPr>
      <w:r>
        <w:t>   * @public</w:t>
      </w:r>
    </w:p>
    <w:p w:rsidR="00494B63" w:rsidRDefault="00494B63">
      <w:pPr>
        <w:pStyle w:val="CodePACKT"/>
      </w:pPr>
      <w:r>
        <w:t>   * @returns {String}</w:t>
      </w:r>
    </w:p>
    <w:p w:rsidR="00494B63" w:rsidRDefault="00494B63">
      <w:pPr>
        <w:pStyle w:val="CodePACKT"/>
      </w:pPr>
      <w:r>
        <w:t>   */</w:t>
      </w:r>
    </w:p>
    <w:p w:rsidR="00494B63" w:rsidRDefault="00494B63">
      <w:pPr>
        <w:pStyle w:val="CodePACKT"/>
      </w:pPr>
      <w:r>
        <w:t xml:space="preserve">   this.foo = </w:t>
      </w:r>
      <w:proofErr w:type="gramStart"/>
      <w:r>
        <w:t>function(</w:t>
      </w:r>
      <w:proofErr w:type="gramEnd"/>
      <w:r>
        <w:t>) {</w:t>
      </w:r>
    </w:p>
    <w:p w:rsidR="00494B63" w:rsidRDefault="00494B63">
      <w:pPr>
        <w:pStyle w:val="CodePACKT"/>
      </w:pPr>
      <w:r>
        <w:t>    </w:t>
      </w:r>
      <w:proofErr w:type="gramStart"/>
      <w:r>
        <w:t>return</w:t>
      </w:r>
      <w:proofErr w:type="gramEnd"/>
      <w:r>
        <w:t xml:space="preserve"> this.bar;</w:t>
      </w:r>
    </w:p>
    <w:p w:rsidR="00494B63" w:rsidRDefault="00494B63">
      <w:pPr>
        <w:pStyle w:val="CodePACKT"/>
      </w:pPr>
      <w:r>
        <w:t>   };</w:t>
      </w:r>
    </w:p>
    <w:p w:rsidR="00494B63" w:rsidRDefault="00494B63">
      <w:pPr>
        <w:pStyle w:val="CodePACKT"/>
      </w:pPr>
      <w:r>
        <w:t> },</w:t>
      </w:r>
    </w:p>
    <w:p w:rsidR="00494B63" w:rsidRDefault="00494B63">
      <w:pPr>
        <w:pStyle w:val="CodePACKT"/>
      </w:pPr>
      <w:r>
        <w:t> /** @type Constructor */</w:t>
      </w:r>
    </w:p>
    <w:p w:rsidR="00494B63" w:rsidRDefault="00494B63">
      <w:pPr>
        <w:pStyle w:val="CodePACKT"/>
      </w:pPr>
      <w:r>
        <w:t> </w:t>
      </w:r>
      <w:proofErr w:type="gramStart"/>
      <w:r>
        <w:t>instance</w:t>
      </w:r>
      <w:proofErr w:type="gramEnd"/>
      <w:r>
        <w:t xml:space="preserve"> = new Constructor();</w:t>
      </w:r>
    </w:p>
    <w:p w:rsidR="00494B63" w:rsidRDefault="00494B63">
      <w:pPr>
        <w:pStyle w:val="CodePACKT"/>
      </w:pPr>
    </w:p>
    <w:p w:rsidR="00494B63" w:rsidRDefault="00494B63">
      <w:pPr>
        <w:pStyle w:val="CodePACKT"/>
      </w:pPr>
      <w:proofErr w:type="gramStart"/>
      <w:r>
        <w:t>console.log(</w:t>
      </w:r>
      <w:proofErr w:type="gramEnd"/>
      <w:r>
        <w:t xml:space="preserve"> instance.foo() ); // bar</w:t>
      </w:r>
    </w:p>
    <w:p w:rsidR="00494B63" w:rsidRDefault="00494B63">
      <w:pPr>
        <w:pStyle w:val="CodePACKT"/>
      </w:pPr>
      <w:proofErr w:type="gramStart"/>
      <w:r>
        <w:t>console.log(</w:t>
      </w:r>
      <w:proofErr w:type="gramEnd"/>
      <w:r>
        <w:t xml:space="preserve"> instance </w:t>
      </w:r>
      <w:proofErr w:type="spellStart"/>
      <w:r>
        <w:t>instanceof</w:t>
      </w:r>
      <w:proofErr w:type="spellEnd"/>
      <w:r>
        <w:t xml:space="preserve"> Constructor ); // true</w:t>
      </w:r>
    </w:p>
    <w:p w:rsidR="00494B63" w:rsidRDefault="00494B63">
      <w:pPr>
        <w:pStyle w:val="BodyText"/>
        <w:spacing w:after="0" w:line="324" w:lineRule="auto"/>
      </w:pPr>
    </w:p>
    <w:p w:rsidR="00494B63" w:rsidRDefault="00494B63">
      <w:pPr>
        <w:pStyle w:val="NormalPACKT"/>
        <w:spacing w:after="0" w:line="324" w:lineRule="auto"/>
      </w:pPr>
      <w:r>
        <w:t xml:space="preserve">We can also assign the members to the constructor prototype. The result will be the same: </w:t>
      </w:r>
    </w:p>
    <w:p w:rsidR="00494B63" w:rsidRDefault="00494B63">
      <w:pPr>
        <w:pStyle w:val="CodePACKT"/>
      </w:pPr>
      <w:r>
        <w:t>"</w:t>
      </w:r>
      <w:proofErr w:type="gramStart"/>
      <w:r>
        <w:t>use</w:t>
      </w:r>
      <w:proofErr w:type="gramEnd"/>
      <w:r>
        <w:t xml:space="preserve"> strict";</w:t>
      </w:r>
    </w:p>
    <w:p w:rsidR="00494B63" w:rsidRDefault="00494B63">
      <w:pPr>
        <w:pStyle w:val="CodePACKT"/>
      </w:pPr>
      <w:r>
        <w:t>/**</w:t>
      </w:r>
    </w:p>
    <w:p w:rsidR="00494B63" w:rsidRDefault="00494B63">
      <w:pPr>
        <w:pStyle w:val="CodePACKT"/>
      </w:pPr>
      <w:r>
        <w:t>* @class</w:t>
      </w:r>
    </w:p>
    <w:p w:rsidR="00494B63" w:rsidRDefault="00494B63">
      <w:pPr>
        <w:pStyle w:val="CodePACKT"/>
      </w:pPr>
      <w:r>
        <w:t>*/</w:t>
      </w:r>
    </w:p>
    <w:p w:rsidR="00494B63" w:rsidRDefault="00494B63">
      <w:pPr>
        <w:pStyle w:val="CodePACKT"/>
      </w:pPr>
      <w:proofErr w:type="spellStart"/>
      <w:proofErr w:type="gramStart"/>
      <w:r>
        <w:t>var</w:t>
      </w:r>
      <w:proofErr w:type="spellEnd"/>
      <w:proofErr w:type="gramEnd"/>
      <w:r>
        <w:t xml:space="preserve"> Constructor = function(){},</w:t>
      </w:r>
    </w:p>
    <w:p w:rsidR="00494B63" w:rsidRDefault="00494B63">
      <w:pPr>
        <w:pStyle w:val="CodePACKT"/>
      </w:pPr>
      <w:r>
        <w:t>   </w:t>
      </w:r>
      <w:proofErr w:type="gramStart"/>
      <w:r>
        <w:t>instance</w:t>
      </w:r>
      <w:proofErr w:type="gramEnd"/>
      <w:r>
        <w:t>;</w:t>
      </w:r>
    </w:p>
    <w:p w:rsidR="00494B63" w:rsidRDefault="00494B63">
      <w:pPr>
        <w:pStyle w:val="CodePACKT"/>
      </w:pPr>
      <w:r>
        <w:t>/**</w:t>
      </w:r>
    </w:p>
    <w:p w:rsidR="00494B63" w:rsidRDefault="00494B63">
      <w:pPr>
        <w:pStyle w:val="CodePACKT"/>
      </w:pPr>
      <w:r>
        <w:t>* @type {String}</w:t>
      </w:r>
    </w:p>
    <w:p w:rsidR="00494B63" w:rsidRDefault="00494B63">
      <w:pPr>
        <w:pStyle w:val="CodePACKT"/>
      </w:pPr>
      <w:r>
        <w:t>* @public</w:t>
      </w:r>
    </w:p>
    <w:p w:rsidR="00494B63" w:rsidRDefault="00494B63">
      <w:pPr>
        <w:pStyle w:val="CodePACKT"/>
      </w:pPr>
      <w:r>
        <w:t>*/</w:t>
      </w:r>
    </w:p>
    <w:p w:rsidR="00494B63" w:rsidRDefault="00494B63">
      <w:pPr>
        <w:pStyle w:val="CodePACKT"/>
      </w:pPr>
      <w:proofErr w:type="spellStart"/>
      <w:r>
        <w:t>Constructor.prototype.bar</w:t>
      </w:r>
      <w:proofErr w:type="spellEnd"/>
      <w:r>
        <w:t xml:space="preserve"> = "bar";</w:t>
      </w:r>
    </w:p>
    <w:p w:rsidR="00494B63" w:rsidRDefault="00494B63">
      <w:pPr>
        <w:pStyle w:val="CodePACKT"/>
      </w:pPr>
      <w:r>
        <w:t>/**</w:t>
      </w:r>
    </w:p>
    <w:p w:rsidR="00494B63" w:rsidRDefault="00494B63">
      <w:pPr>
        <w:pStyle w:val="CodePACKT"/>
      </w:pPr>
      <w:r>
        <w:t>* @public</w:t>
      </w:r>
    </w:p>
    <w:p w:rsidR="00494B63" w:rsidRDefault="00494B63">
      <w:pPr>
        <w:pStyle w:val="CodePACKT"/>
      </w:pPr>
      <w:r>
        <w:t>* @returns {String}</w:t>
      </w:r>
    </w:p>
    <w:p w:rsidR="00494B63" w:rsidRDefault="00494B63">
      <w:pPr>
        <w:pStyle w:val="CodePACKT"/>
      </w:pPr>
      <w:r>
        <w:t>*/</w:t>
      </w:r>
    </w:p>
    <w:p w:rsidR="00494B63" w:rsidRDefault="00494B63">
      <w:pPr>
        <w:pStyle w:val="CodePACKT"/>
      </w:pPr>
      <w:proofErr w:type="spellStart"/>
      <w:r>
        <w:t>Constructor.prototype.foo</w:t>
      </w:r>
      <w:proofErr w:type="spellEnd"/>
      <w:r>
        <w:t xml:space="preserve"> = </w:t>
      </w:r>
      <w:proofErr w:type="gramStart"/>
      <w:r>
        <w:t>function(</w:t>
      </w:r>
      <w:proofErr w:type="gramEnd"/>
      <w:r>
        <w:t>) {</w:t>
      </w:r>
    </w:p>
    <w:p w:rsidR="00494B63" w:rsidRDefault="00494B63">
      <w:pPr>
        <w:pStyle w:val="CodePACKT"/>
      </w:pPr>
      <w:r>
        <w:t> </w:t>
      </w:r>
      <w:proofErr w:type="gramStart"/>
      <w:r>
        <w:t>return</w:t>
      </w:r>
      <w:proofErr w:type="gramEnd"/>
      <w:r>
        <w:t xml:space="preserve"> this.bar;</w:t>
      </w:r>
    </w:p>
    <w:p w:rsidR="00494B63" w:rsidRDefault="00494B63">
      <w:pPr>
        <w:pStyle w:val="CodePACKT"/>
      </w:pPr>
      <w:r>
        <w:t>};</w:t>
      </w:r>
    </w:p>
    <w:p w:rsidR="00494B63" w:rsidRDefault="00494B63">
      <w:pPr>
        <w:pStyle w:val="CodePACKT"/>
      </w:pPr>
      <w:r>
        <w:t>/** @type Constructor */</w:t>
      </w:r>
    </w:p>
    <w:p w:rsidR="00494B63" w:rsidRDefault="00494B63">
      <w:pPr>
        <w:pStyle w:val="CodePACKT"/>
      </w:pPr>
      <w:proofErr w:type="gramStart"/>
      <w:r>
        <w:t>instance</w:t>
      </w:r>
      <w:proofErr w:type="gramEnd"/>
      <w:r>
        <w:t xml:space="preserve"> = new Constructor();</w:t>
      </w:r>
    </w:p>
    <w:p w:rsidR="00494B63" w:rsidRDefault="00494B63">
      <w:pPr>
        <w:pStyle w:val="CodePACKT"/>
      </w:pPr>
    </w:p>
    <w:p w:rsidR="00494B63" w:rsidRDefault="00494B63">
      <w:pPr>
        <w:pStyle w:val="CodePACKT"/>
      </w:pPr>
      <w:proofErr w:type="gramStart"/>
      <w:r>
        <w:t>console.log(</w:t>
      </w:r>
      <w:proofErr w:type="gramEnd"/>
      <w:r>
        <w:t xml:space="preserve"> instance.foo() ); // bar</w:t>
      </w:r>
    </w:p>
    <w:p w:rsidR="00494B63" w:rsidRDefault="00494B63">
      <w:pPr>
        <w:pStyle w:val="CodePACKT"/>
      </w:pPr>
      <w:proofErr w:type="gramStart"/>
      <w:r>
        <w:t>console.log(</w:t>
      </w:r>
      <w:proofErr w:type="gramEnd"/>
      <w:r>
        <w:t xml:space="preserve"> instance </w:t>
      </w:r>
      <w:proofErr w:type="spellStart"/>
      <w:r>
        <w:t>instanceof</w:t>
      </w:r>
      <w:proofErr w:type="spellEnd"/>
      <w:r>
        <w:t xml:space="preserve"> Constructor ); // true</w:t>
      </w:r>
    </w:p>
    <w:p w:rsidR="00494B63" w:rsidRDefault="00494B63">
      <w:pPr>
        <w:pStyle w:val="BodyText"/>
        <w:spacing w:after="0" w:line="324" w:lineRule="auto"/>
      </w:pPr>
    </w:p>
    <w:p w:rsidR="00494B63" w:rsidRDefault="00494B63">
      <w:pPr>
        <w:pStyle w:val="NormalPACKT"/>
        <w:spacing w:after="0" w:line="324" w:lineRule="auto"/>
      </w:pPr>
      <w:r>
        <w:t xml:space="preserve">In the first case we have the object structure within the constructor function body, mixed with the construction logic. In the second case by repeating </w:t>
      </w:r>
      <w:proofErr w:type="spellStart"/>
      <w:r>
        <w:rPr>
          <w:rStyle w:val="CodeInTextPACKT"/>
        </w:rPr>
        <w:t>Constructor.prototype</w:t>
      </w:r>
      <w:proofErr w:type="spellEnd"/>
      <w:r>
        <w:t xml:space="preserve"> we violate </w:t>
      </w:r>
      <w:r>
        <w:rPr>
          <w:rStyle w:val="KeyWordPACKT"/>
        </w:rPr>
        <w:t>DRY</w:t>
      </w:r>
      <w:r>
        <w:t xml:space="preserve"> (Do Not Repeat Yourself</w:t>
      </w:r>
      <w:proofErr w:type="gramStart"/>
      <w:r>
        <w:t>)  principle</w:t>
      </w:r>
      <w:proofErr w:type="gramEnd"/>
      <w:r>
        <w:t xml:space="preserve">. </w:t>
      </w:r>
    </w:p>
    <w:p w:rsidR="00494B63" w:rsidRDefault="00494B63">
      <w:pPr>
        <w:pStyle w:val="Heading2"/>
      </w:pPr>
      <w:r>
        <w:t>Approach with private state</w:t>
      </w:r>
    </w:p>
    <w:p w:rsidR="00494B63" w:rsidRDefault="00494B63">
      <w:pPr>
        <w:pStyle w:val="NormalPACKT"/>
      </w:pPr>
      <w:r>
        <w:t xml:space="preserve">So how can we do it else? We can return in the constructor function an object literal. </w:t>
      </w:r>
    </w:p>
    <w:p w:rsidR="00494B63" w:rsidRDefault="00494B63">
      <w:pPr>
        <w:pStyle w:val="CodePACKT"/>
      </w:pPr>
      <w:r>
        <w:t>"</w:t>
      </w:r>
      <w:proofErr w:type="gramStart"/>
      <w:r>
        <w:t>use</w:t>
      </w:r>
      <w:proofErr w:type="gramEnd"/>
      <w:r>
        <w:t xml:space="preserve"> strict";</w:t>
      </w:r>
    </w:p>
    <w:p w:rsidR="00494B63" w:rsidRDefault="00494B63">
      <w:pPr>
        <w:pStyle w:val="CodePACKT"/>
      </w:pPr>
      <w:r>
        <w:t>/**</w:t>
      </w:r>
    </w:p>
    <w:p w:rsidR="00494B63" w:rsidRDefault="00494B63">
      <w:pPr>
        <w:pStyle w:val="CodePACKT"/>
      </w:pPr>
      <w:r>
        <w:t> * @class</w:t>
      </w:r>
    </w:p>
    <w:p w:rsidR="00494B63" w:rsidRDefault="00494B63">
      <w:pPr>
        <w:pStyle w:val="CodePACKT"/>
      </w:pPr>
      <w:r>
        <w:t> */</w:t>
      </w:r>
    </w:p>
    <w:p w:rsidR="00494B63" w:rsidRDefault="00494B63">
      <w:pPr>
        <w:pStyle w:val="CodePACKT"/>
      </w:pPr>
      <w:proofErr w:type="spellStart"/>
      <w:proofErr w:type="gramStart"/>
      <w:r>
        <w:t>var</w:t>
      </w:r>
      <w:proofErr w:type="spellEnd"/>
      <w:proofErr w:type="gramEnd"/>
      <w:r>
        <w:t xml:space="preserve"> Constructor = function(){</w:t>
      </w:r>
    </w:p>
    <w:p w:rsidR="00494B63" w:rsidRDefault="00494B63">
      <w:pPr>
        <w:pStyle w:val="CodePACKT"/>
      </w:pPr>
      <w:r>
        <w:t>     /**</w:t>
      </w:r>
    </w:p>
    <w:p w:rsidR="00494B63" w:rsidRDefault="00494B63">
      <w:pPr>
        <w:pStyle w:val="CodePACKT"/>
      </w:pPr>
      <w:r>
        <w:t>     * @type {String}</w:t>
      </w:r>
    </w:p>
    <w:p w:rsidR="00494B63" w:rsidRDefault="00494B63">
      <w:pPr>
        <w:pStyle w:val="CodePACKT"/>
      </w:pPr>
      <w:r>
        <w:t>     * @private</w:t>
      </w:r>
    </w:p>
    <w:p w:rsidR="00494B63" w:rsidRDefault="00494B63">
      <w:pPr>
        <w:pStyle w:val="CodePACKT"/>
      </w:pPr>
      <w:r>
        <w:t>     */</w:t>
      </w:r>
    </w:p>
    <w:p w:rsidR="00494B63" w:rsidRDefault="00494B63">
      <w:pPr>
        <w:pStyle w:val="CodePACKT"/>
      </w:pPr>
      <w:r>
        <w:t>     </w:t>
      </w:r>
      <w:proofErr w:type="spellStart"/>
      <w:proofErr w:type="gramStart"/>
      <w:r>
        <w:t>var</w:t>
      </w:r>
      <w:proofErr w:type="spellEnd"/>
      <w:proofErr w:type="gramEnd"/>
      <w:r>
        <w:t xml:space="preserve"> </w:t>
      </w:r>
      <w:proofErr w:type="spellStart"/>
      <w:r>
        <w:t>baz</w:t>
      </w:r>
      <w:proofErr w:type="spellEnd"/>
      <w:r>
        <w:t xml:space="preserve"> = "</w:t>
      </w:r>
      <w:proofErr w:type="spellStart"/>
      <w:r>
        <w:t>baz</w:t>
      </w:r>
      <w:proofErr w:type="spellEnd"/>
      <w:r>
        <w:t>";</w:t>
      </w:r>
    </w:p>
    <w:p w:rsidR="00494B63" w:rsidRDefault="00494B63">
      <w:pPr>
        <w:pStyle w:val="CodePACKT"/>
      </w:pPr>
      <w:r>
        <w:t>     </w:t>
      </w:r>
      <w:proofErr w:type="gramStart"/>
      <w:r>
        <w:t>return</w:t>
      </w:r>
      <w:proofErr w:type="gramEnd"/>
      <w:r>
        <w:t xml:space="preserve"> {</w:t>
      </w:r>
    </w:p>
    <w:p w:rsidR="00494B63" w:rsidRDefault="00494B63">
      <w:pPr>
        <w:pStyle w:val="CodePACKT"/>
      </w:pPr>
      <w:r>
        <w:t>       /**</w:t>
      </w:r>
    </w:p>
    <w:p w:rsidR="00494B63" w:rsidRDefault="00494B63">
      <w:pPr>
        <w:pStyle w:val="CodePACKT"/>
      </w:pPr>
      <w:r>
        <w:t>       * @type {String}</w:t>
      </w:r>
    </w:p>
    <w:p w:rsidR="00494B63" w:rsidRDefault="00494B63">
      <w:pPr>
        <w:pStyle w:val="CodePACKT"/>
      </w:pPr>
      <w:r>
        <w:t>       * @public</w:t>
      </w:r>
    </w:p>
    <w:p w:rsidR="00494B63" w:rsidRDefault="00494B63">
      <w:pPr>
        <w:pStyle w:val="CodePACKT"/>
      </w:pPr>
      <w:r>
        <w:t>       */</w:t>
      </w:r>
    </w:p>
    <w:p w:rsidR="00494B63" w:rsidRDefault="00494B63">
      <w:pPr>
        <w:pStyle w:val="CodePACKT"/>
      </w:pPr>
      <w:r>
        <w:t>       </w:t>
      </w:r>
      <w:proofErr w:type="gramStart"/>
      <w:r>
        <w:t>bar</w:t>
      </w:r>
      <w:proofErr w:type="gramEnd"/>
      <w:r>
        <w:t>: "bar",</w:t>
      </w:r>
    </w:p>
    <w:p w:rsidR="00494B63" w:rsidRDefault="00494B63">
      <w:pPr>
        <w:pStyle w:val="CodePACKT"/>
      </w:pPr>
      <w:r>
        <w:t>       /**</w:t>
      </w:r>
    </w:p>
    <w:p w:rsidR="00494B63" w:rsidRDefault="00494B63">
      <w:pPr>
        <w:pStyle w:val="CodePACKT"/>
      </w:pPr>
      <w:r>
        <w:t>       * @public</w:t>
      </w:r>
    </w:p>
    <w:p w:rsidR="00494B63" w:rsidRDefault="00494B63">
      <w:pPr>
        <w:pStyle w:val="CodePACKT"/>
      </w:pPr>
      <w:r>
        <w:t>       * @returns {String}</w:t>
      </w:r>
    </w:p>
    <w:p w:rsidR="00494B63" w:rsidRDefault="00494B63">
      <w:pPr>
        <w:pStyle w:val="CodePACKT"/>
      </w:pPr>
      <w:r>
        <w:t>       */</w:t>
      </w:r>
    </w:p>
    <w:p w:rsidR="00494B63" w:rsidRDefault="00494B63">
      <w:pPr>
        <w:pStyle w:val="CodePACKT"/>
      </w:pPr>
      <w:r>
        <w:t>       </w:t>
      </w:r>
      <w:proofErr w:type="gramStart"/>
      <w:r>
        <w:t>foo</w:t>
      </w:r>
      <w:proofErr w:type="gramEnd"/>
      <w:r>
        <w:t>: function() {</w:t>
      </w:r>
    </w:p>
    <w:p w:rsidR="00494B63" w:rsidRDefault="00494B63">
      <w:pPr>
        <w:pStyle w:val="CodePACKT"/>
      </w:pPr>
      <w:r>
        <w:t>        </w:t>
      </w:r>
      <w:proofErr w:type="gramStart"/>
      <w:r>
        <w:t>return</w:t>
      </w:r>
      <w:proofErr w:type="gramEnd"/>
      <w:r>
        <w:t xml:space="preserve"> this.bar + " " + </w:t>
      </w:r>
      <w:proofErr w:type="spellStart"/>
      <w:r>
        <w:t>baz</w:t>
      </w:r>
      <w:proofErr w:type="spellEnd"/>
      <w:r>
        <w:t>;</w:t>
      </w:r>
    </w:p>
    <w:p w:rsidR="00494B63" w:rsidRDefault="00494B63">
      <w:pPr>
        <w:pStyle w:val="CodePACKT"/>
      </w:pPr>
      <w:r>
        <w:t>       }</w:t>
      </w:r>
    </w:p>
    <w:p w:rsidR="00494B63" w:rsidRDefault="00494B63">
      <w:pPr>
        <w:pStyle w:val="CodePACKT"/>
      </w:pPr>
      <w:r>
        <w:t>     };</w:t>
      </w:r>
    </w:p>
    <w:p w:rsidR="00494B63" w:rsidRDefault="00494B63">
      <w:pPr>
        <w:pStyle w:val="CodePACKT"/>
      </w:pPr>
      <w:r>
        <w:t>   },</w:t>
      </w:r>
    </w:p>
    <w:p w:rsidR="00494B63" w:rsidRDefault="00494B63">
      <w:pPr>
        <w:pStyle w:val="CodePACKT"/>
      </w:pPr>
      <w:r>
        <w:t>   /** @type Constructor */</w:t>
      </w:r>
    </w:p>
    <w:p w:rsidR="00494B63" w:rsidRDefault="00494B63">
      <w:pPr>
        <w:pStyle w:val="CodePACKT"/>
      </w:pPr>
      <w:r>
        <w:t>   </w:t>
      </w:r>
      <w:proofErr w:type="gramStart"/>
      <w:r>
        <w:t>instance</w:t>
      </w:r>
      <w:proofErr w:type="gramEnd"/>
      <w:r>
        <w:t xml:space="preserve"> = new Constructor();</w:t>
      </w:r>
    </w:p>
    <w:p w:rsidR="00494B63" w:rsidRDefault="00494B63">
      <w:pPr>
        <w:pStyle w:val="CodePACKT"/>
      </w:pPr>
    </w:p>
    <w:p w:rsidR="00494B63" w:rsidRDefault="00494B63">
      <w:pPr>
        <w:pStyle w:val="CodePACKT"/>
      </w:pPr>
      <w:proofErr w:type="gramStart"/>
      <w:r>
        <w:t>console.log(</w:t>
      </w:r>
      <w:proofErr w:type="gramEnd"/>
      <w:r>
        <w:t xml:space="preserve"> instance.foo() ); // bar </w:t>
      </w:r>
      <w:proofErr w:type="spellStart"/>
      <w:r>
        <w:t>baz</w:t>
      </w:r>
      <w:proofErr w:type="spellEnd"/>
    </w:p>
    <w:p w:rsidR="00494B63" w:rsidRDefault="00494B63">
      <w:pPr>
        <w:pStyle w:val="CodePACKT"/>
      </w:pPr>
      <w:proofErr w:type="gramStart"/>
      <w:r>
        <w:t>console.log(</w:t>
      </w:r>
      <w:proofErr w:type="gramEnd"/>
      <w:r>
        <w:t xml:space="preserve"> </w:t>
      </w:r>
      <w:proofErr w:type="spellStart"/>
      <w:r>
        <w:t>instance.hasOwnProperty</w:t>
      </w:r>
      <w:proofErr w:type="spellEnd"/>
      <w:r>
        <w:t>( "</w:t>
      </w:r>
      <w:proofErr w:type="spellStart"/>
      <w:r>
        <w:t>baz</w:t>
      </w:r>
      <w:proofErr w:type="spellEnd"/>
      <w:r>
        <w:t>") ); // false</w:t>
      </w:r>
    </w:p>
    <w:p w:rsidR="00494B63" w:rsidRDefault="00494B63">
      <w:pPr>
        <w:pStyle w:val="CodePACKT"/>
      </w:pPr>
      <w:proofErr w:type="gramStart"/>
      <w:r>
        <w:t>console.log(</w:t>
      </w:r>
      <w:proofErr w:type="gramEnd"/>
      <w:r>
        <w:t xml:space="preserve"> </w:t>
      </w:r>
      <w:proofErr w:type="spellStart"/>
      <w:r>
        <w:t>Constructor.prototype.hasOwnProperty</w:t>
      </w:r>
      <w:proofErr w:type="spellEnd"/>
      <w:r>
        <w:t>( "</w:t>
      </w:r>
      <w:proofErr w:type="spellStart"/>
      <w:r>
        <w:t>baz</w:t>
      </w:r>
      <w:proofErr w:type="spellEnd"/>
      <w:r>
        <w:t>") ); // false</w:t>
      </w:r>
    </w:p>
    <w:p w:rsidR="00494B63" w:rsidRDefault="00494B63">
      <w:pPr>
        <w:pStyle w:val="CodePACKT"/>
      </w:pPr>
      <w:proofErr w:type="gramStart"/>
      <w:r>
        <w:t>console.log(</w:t>
      </w:r>
      <w:proofErr w:type="gramEnd"/>
      <w:r>
        <w:t xml:space="preserve"> instance </w:t>
      </w:r>
      <w:proofErr w:type="spellStart"/>
      <w:r>
        <w:t>instanceof</w:t>
      </w:r>
      <w:proofErr w:type="spellEnd"/>
      <w:r>
        <w:t xml:space="preserve"> Constructor ); // false</w:t>
      </w:r>
    </w:p>
    <w:p w:rsidR="00494B63" w:rsidRDefault="00494B63">
      <w:pPr>
        <w:pStyle w:val="BodyText"/>
      </w:pPr>
    </w:p>
    <w:p w:rsidR="00494B63" w:rsidRDefault="00494B63">
      <w:pPr>
        <w:pStyle w:val="NormalPACKT"/>
      </w:pPr>
      <w:r>
        <w:t xml:space="preserve">The bonus of this approach is that any variables declared in the scope of the constructor are in the same closure with the returned object and, therefore, available through the object. We can consider such variables as private members. The bad news is that we lost the constructor prototype. When constructor returns an object during instantiation, that object becomes the result of the whole new expression. </w:t>
      </w:r>
    </w:p>
    <w:p w:rsidR="00494B63" w:rsidRDefault="00494B63">
      <w:pPr>
        <w:pStyle w:val="Heading2"/>
      </w:pPr>
      <w:r>
        <w:t>Inheritance with the prototype chain</w:t>
      </w:r>
    </w:p>
    <w:p w:rsidR="00494B63" w:rsidRDefault="00494B63">
      <w:pPr>
        <w:pStyle w:val="NormalPACKT"/>
      </w:pPr>
      <w:r>
        <w:t xml:space="preserve">What about inheritance? The classical approach would be to make the subtype prototype an instance of </w:t>
      </w:r>
      <w:proofErr w:type="spellStart"/>
      <w:r>
        <w:t>supertype</w:t>
      </w:r>
      <w:proofErr w:type="spellEnd"/>
      <w:r>
        <w:t>:</w:t>
      </w:r>
    </w:p>
    <w:p w:rsidR="00494B63" w:rsidRDefault="00494B63">
      <w:pPr>
        <w:pStyle w:val="CodePACKT"/>
      </w:pPr>
      <w:r>
        <w:t>"</w:t>
      </w:r>
      <w:proofErr w:type="gramStart"/>
      <w:r>
        <w:t>use</w:t>
      </w:r>
      <w:proofErr w:type="gramEnd"/>
      <w:r>
        <w:t xml:space="preserve"> strict";</w:t>
      </w:r>
    </w:p>
    <w:p w:rsidR="00494B63" w:rsidRDefault="00494B63">
      <w:pPr>
        <w:pStyle w:val="CodePACKT"/>
      </w:pPr>
      <w:r>
        <w:t> /**</w:t>
      </w:r>
    </w:p>
    <w:p w:rsidR="00494B63" w:rsidRDefault="00494B63">
      <w:pPr>
        <w:pStyle w:val="CodePACKT"/>
      </w:pPr>
      <w:r>
        <w:t> * @class</w:t>
      </w:r>
    </w:p>
    <w:p w:rsidR="00494B63" w:rsidRDefault="00494B63">
      <w:pPr>
        <w:pStyle w:val="CodePACKT"/>
      </w:pPr>
      <w:r>
        <w:t> */</w:t>
      </w:r>
    </w:p>
    <w:p w:rsidR="00494B63" w:rsidRDefault="00494B63">
      <w:pPr>
        <w:pStyle w:val="CodePACKT"/>
      </w:pPr>
      <w:proofErr w:type="spellStart"/>
      <w:proofErr w:type="gramStart"/>
      <w:r>
        <w:t>var</w:t>
      </w:r>
      <w:proofErr w:type="spellEnd"/>
      <w:proofErr w:type="gramEnd"/>
      <w:r>
        <w:t xml:space="preserve"> </w:t>
      </w:r>
      <w:proofErr w:type="spellStart"/>
      <w:r>
        <w:t>SuperType</w:t>
      </w:r>
      <w:proofErr w:type="spellEnd"/>
      <w:r>
        <w:t xml:space="preserve"> = function(){</w:t>
      </w:r>
    </w:p>
    <w:p w:rsidR="00494B63" w:rsidRDefault="00494B63">
      <w:pPr>
        <w:pStyle w:val="CodePACKT"/>
      </w:pPr>
      <w:r>
        <w:t>       /**</w:t>
      </w:r>
    </w:p>
    <w:p w:rsidR="00494B63" w:rsidRDefault="00494B63">
      <w:pPr>
        <w:pStyle w:val="CodePACKT"/>
      </w:pPr>
      <w:r>
        <w:t>       * @type {String}</w:t>
      </w:r>
    </w:p>
    <w:p w:rsidR="00494B63" w:rsidRDefault="00494B63">
      <w:pPr>
        <w:pStyle w:val="CodePACKT"/>
      </w:pPr>
      <w:r>
        <w:t>       * @public</w:t>
      </w:r>
    </w:p>
    <w:p w:rsidR="00494B63" w:rsidRDefault="00494B63">
      <w:pPr>
        <w:pStyle w:val="CodePACKT"/>
      </w:pPr>
      <w:r>
        <w:t>       */</w:t>
      </w:r>
    </w:p>
    <w:p w:rsidR="00494B63" w:rsidRDefault="00494B63">
      <w:pPr>
        <w:pStyle w:val="CodePACKT"/>
      </w:pPr>
      <w:r>
        <w:t>       this.foo = "foo";</w:t>
      </w:r>
    </w:p>
    <w:p w:rsidR="00494B63" w:rsidRDefault="00494B63">
      <w:pPr>
        <w:pStyle w:val="CodePACKT"/>
      </w:pPr>
      <w:r>
        <w:t>     },</w:t>
      </w:r>
    </w:p>
    <w:p w:rsidR="00494B63" w:rsidRDefault="00494B63">
      <w:pPr>
        <w:pStyle w:val="CodePACKT"/>
      </w:pPr>
      <w:r>
        <w:t>     /**</w:t>
      </w:r>
    </w:p>
    <w:p w:rsidR="00494B63" w:rsidRDefault="00494B63">
      <w:pPr>
        <w:pStyle w:val="CodePACKT"/>
      </w:pPr>
      <w:r>
        <w:t>      * @class</w:t>
      </w:r>
    </w:p>
    <w:p w:rsidR="00494B63" w:rsidRDefault="00494B63">
      <w:pPr>
        <w:pStyle w:val="CodePACKT"/>
      </w:pPr>
      <w:r>
        <w:t>      */</w:t>
      </w:r>
    </w:p>
    <w:p w:rsidR="00494B63" w:rsidRDefault="00494B63">
      <w:pPr>
        <w:pStyle w:val="CodePACKT"/>
      </w:pPr>
      <w:r>
        <w:t xml:space="preserve">     Constructor = </w:t>
      </w:r>
      <w:proofErr w:type="gramStart"/>
      <w:r>
        <w:t>function(</w:t>
      </w:r>
      <w:proofErr w:type="gramEnd"/>
      <w:r>
        <w:t>){</w:t>
      </w:r>
    </w:p>
    <w:p w:rsidR="00494B63" w:rsidRDefault="00494B63">
      <w:pPr>
        <w:pStyle w:val="CodePACKT"/>
      </w:pPr>
      <w:r>
        <w:t>       /**</w:t>
      </w:r>
    </w:p>
    <w:p w:rsidR="00494B63" w:rsidRDefault="00494B63">
      <w:pPr>
        <w:pStyle w:val="CodePACKT"/>
      </w:pPr>
      <w:r>
        <w:t>       * @type {String}</w:t>
      </w:r>
    </w:p>
    <w:p w:rsidR="00494B63" w:rsidRDefault="00494B63">
      <w:pPr>
        <w:pStyle w:val="CodePACKT"/>
      </w:pPr>
      <w:r>
        <w:t>       * @public</w:t>
      </w:r>
    </w:p>
    <w:p w:rsidR="00494B63" w:rsidRDefault="00494B63">
      <w:pPr>
        <w:pStyle w:val="CodePACKT"/>
      </w:pPr>
      <w:r>
        <w:t>       */</w:t>
      </w:r>
    </w:p>
    <w:p w:rsidR="00494B63" w:rsidRDefault="00494B63">
      <w:pPr>
        <w:pStyle w:val="CodePACKT"/>
      </w:pPr>
      <w:r>
        <w:t>       this.bar = "bar";</w:t>
      </w:r>
    </w:p>
    <w:p w:rsidR="00494B63" w:rsidRDefault="00494B63">
      <w:pPr>
        <w:pStyle w:val="CodePACKT"/>
      </w:pPr>
      <w:r>
        <w:t>     },</w:t>
      </w:r>
    </w:p>
    <w:p w:rsidR="00494B63" w:rsidRDefault="00494B63">
      <w:pPr>
        <w:pStyle w:val="CodePACKT"/>
      </w:pPr>
      <w:r>
        <w:t>     /** @type Constructor */</w:t>
      </w:r>
    </w:p>
    <w:p w:rsidR="00494B63" w:rsidRDefault="00494B63">
      <w:pPr>
        <w:pStyle w:val="CodePACKT"/>
      </w:pPr>
      <w:r>
        <w:t>     </w:t>
      </w:r>
      <w:proofErr w:type="gramStart"/>
      <w:r>
        <w:t>instance</w:t>
      </w:r>
      <w:proofErr w:type="gramEnd"/>
      <w:r>
        <w:t>;</w:t>
      </w:r>
    </w:p>
    <w:p w:rsidR="00494B63" w:rsidRDefault="00494B63">
      <w:pPr>
        <w:pStyle w:val="CodePACKT"/>
      </w:pPr>
    </w:p>
    <w:p w:rsidR="00494B63" w:rsidRDefault="00494B63">
      <w:pPr>
        <w:pStyle w:val="CodePACKT"/>
      </w:pPr>
      <w:r>
        <w:t> </w:t>
      </w:r>
      <w:proofErr w:type="spellStart"/>
      <w:r>
        <w:t>Constructor.prototype</w:t>
      </w:r>
      <w:proofErr w:type="spellEnd"/>
      <w:r>
        <w:t xml:space="preserve"> = new </w:t>
      </w:r>
      <w:proofErr w:type="spellStart"/>
      <w:proofErr w:type="gramStart"/>
      <w:r>
        <w:t>SuperType</w:t>
      </w:r>
      <w:proofErr w:type="spellEnd"/>
      <w:r>
        <w:t>(</w:t>
      </w:r>
      <w:proofErr w:type="gramEnd"/>
      <w:r>
        <w:t>);</w:t>
      </w:r>
    </w:p>
    <w:p w:rsidR="00494B63" w:rsidRDefault="00494B63">
      <w:pPr>
        <w:pStyle w:val="CodePACKT"/>
      </w:pPr>
      <w:r>
        <w:t> </w:t>
      </w:r>
      <w:proofErr w:type="spellStart"/>
      <w:r>
        <w:t>Constructor.prototype.constructor</w:t>
      </w:r>
      <w:proofErr w:type="spellEnd"/>
      <w:r>
        <w:t xml:space="preserve"> = Constructor;</w:t>
      </w:r>
    </w:p>
    <w:p w:rsidR="00494B63" w:rsidRDefault="00494B63">
      <w:pPr>
        <w:pStyle w:val="CodePACKT"/>
      </w:pPr>
    </w:p>
    <w:p w:rsidR="00494B63" w:rsidRDefault="00494B63">
      <w:pPr>
        <w:pStyle w:val="CodePACKT"/>
      </w:pPr>
      <w:r>
        <w:t> </w:t>
      </w:r>
      <w:proofErr w:type="gramStart"/>
      <w:r>
        <w:t>instance</w:t>
      </w:r>
      <w:proofErr w:type="gramEnd"/>
      <w:r>
        <w:t xml:space="preserve"> = new Constructor();</w:t>
      </w:r>
    </w:p>
    <w:p w:rsidR="00494B63" w:rsidRDefault="00494B63">
      <w:pPr>
        <w:pStyle w:val="CodePACKT"/>
      </w:pPr>
      <w:r>
        <w:t> </w:t>
      </w:r>
      <w:proofErr w:type="gramStart"/>
      <w:r>
        <w:t>console.log(</w:t>
      </w:r>
      <w:proofErr w:type="gramEnd"/>
      <w:r>
        <w:t xml:space="preserve"> instance.bar ); // bar</w:t>
      </w:r>
    </w:p>
    <w:p w:rsidR="00494B63" w:rsidRDefault="00494B63">
      <w:pPr>
        <w:pStyle w:val="CodePACKT"/>
      </w:pPr>
      <w:r>
        <w:t> </w:t>
      </w:r>
      <w:proofErr w:type="gramStart"/>
      <w:r>
        <w:t>console.log(</w:t>
      </w:r>
      <w:proofErr w:type="gramEnd"/>
      <w:r>
        <w:t xml:space="preserve"> instance.foo ); // foo</w:t>
      </w:r>
    </w:p>
    <w:p w:rsidR="00494B63" w:rsidRDefault="00494B63">
      <w:pPr>
        <w:pStyle w:val="CodePACKT"/>
      </w:pPr>
      <w:r>
        <w:t> </w:t>
      </w:r>
      <w:proofErr w:type="gramStart"/>
      <w:r>
        <w:t>console.log(</w:t>
      </w:r>
      <w:proofErr w:type="gramEnd"/>
      <w:r>
        <w:t xml:space="preserve"> instance </w:t>
      </w:r>
      <w:proofErr w:type="spellStart"/>
      <w:r>
        <w:t>instanceof</w:t>
      </w:r>
      <w:proofErr w:type="spellEnd"/>
      <w:r>
        <w:t xml:space="preserve"> Constructor ); // true</w:t>
      </w:r>
    </w:p>
    <w:p w:rsidR="00494B63" w:rsidRDefault="00494B63">
      <w:pPr>
        <w:pStyle w:val="CodePACKT"/>
      </w:pPr>
      <w:r>
        <w:t> </w:t>
      </w:r>
      <w:proofErr w:type="gramStart"/>
      <w:r>
        <w:t>console.log(</w:t>
      </w:r>
      <w:proofErr w:type="gramEnd"/>
      <w:r>
        <w:t xml:space="preserve"> instance </w:t>
      </w:r>
      <w:proofErr w:type="spellStart"/>
      <w:r>
        <w:t>instanceof</w:t>
      </w:r>
      <w:proofErr w:type="spellEnd"/>
      <w:r>
        <w:t xml:space="preserve"> </w:t>
      </w:r>
      <w:proofErr w:type="spellStart"/>
      <w:r>
        <w:t>SuperType</w:t>
      </w:r>
      <w:proofErr w:type="spellEnd"/>
      <w:r>
        <w:t xml:space="preserve"> ); // true  </w:t>
      </w:r>
    </w:p>
    <w:p w:rsidR="00494B63" w:rsidRDefault="00494B63">
      <w:pPr>
        <w:pStyle w:val="BodyText"/>
      </w:pPr>
    </w:p>
    <w:p w:rsidR="00494B63" w:rsidRDefault="00494B63">
      <w:pPr>
        <w:pStyle w:val="NormalPACKT"/>
      </w:pPr>
      <w:r>
        <w:t xml:space="preserve">You may run into some code where for instantiation </w:t>
      </w:r>
      <w:proofErr w:type="spellStart"/>
      <w:r>
        <w:rPr>
          <w:rStyle w:val="CodeInTextPACKT"/>
        </w:rPr>
        <w:t>Object.create</w:t>
      </w:r>
      <w:proofErr w:type="spellEnd"/>
      <w:r>
        <w:t xml:space="preserve"> is used instead of </w:t>
      </w:r>
      <w:r>
        <w:rPr>
          <w:rStyle w:val="CodeInTextPACKT"/>
        </w:rPr>
        <w:t>new</w:t>
      </w:r>
      <w:r>
        <w:t xml:space="preserve"> operator. Here you have to know the difference. </w:t>
      </w:r>
      <w:proofErr w:type="spellStart"/>
      <w:r>
        <w:rPr>
          <w:rStyle w:val="CodeInTextPACKT"/>
        </w:rPr>
        <w:t>Object.create</w:t>
      </w:r>
      <w:proofErr w:type="spellEnd"/>
      <w:r>
        <w:t xml:space="preserve"> takes an object as an argument and creates a new one with the passed in object as a prototype. In some ways it reminds cloning. Examine this, you declare an object literal (</w:t>
      </w:r>
      <w:r>
        <w:rPr>
          <w:rStyle w:val="CodeInTextPACKT"/>
        </w:rPr>
        <w:t>proto</w:t>
      </w:r>
      <w:r>
        <w:t>) and create a new object (</w:t>
      </w:r>
      <w:r>
        <w:rPr>
          <w:rStyle w:val="CodeInTextPACKT"/>
        </w:rPr>
        <w:t>instance</w:t>
      </w:r>
      <w:r>
        <w:t xml:space="preserve">) with </w:t>
      </w:r>
      <w:proofErr w:type="spellStart"/>
      <w:r>
        <w:rPr>
          <w:rStyle w:val="CodeInTextPACKT"/>
        </w:rPr>
        <w:t>Object.create</w:t>
      </w:r>
      <w:proofErr w:type="spellEnd"/>
      <w:r>
        <w:t xml:space="preserve"> based on the first one. Whatever changes you do now on the newly created object they won’t reflect on the origin (</w:t>
      </w:r>
      <w:r>
        <w:rPr>
          <w:rStyle w:val="CodeInTextPACKT"/>
        </w:rPr>
        <w:t>proto</w:t>
      </w:r>
      <w:r>
        <w:t xml:space="preserve">). But if you change </w:t>
      </w:r>
      <w:proofErr w:type="gramStart"/>
      <w:r>
        <w:t>the a</w:t>
      </w:r>
      <w:proofErr w:type="gramEnd"/>
      <w:r>
        <w:t xml:space="preserve"> property of the origin, you will find it changed in its derivative (</w:t>
      </w:r>
      <w:r>
        <w:rPr>
          <w:rStyle w:val="CodeInTextPACKT"/>
        </w:rPr>
        <w:t>instance</w:t>
      </w:r>
      <w:r>
        <w:t>).</w:t>
      </w:r>
    </w:p>
    <w:p w:rsidR="00494B63" w:rsidRDefault="00494B63">
      <w:pPr>
        <w:pStyle w:val="CodePACKT"/>
      </w:pPr>
      <w:r>
        <w:t>"</w:t>
      </w:r>
      <w:proofErr w:type="gramStart"/>
      <w:r>
        <w:t>use</w:t>
      </w:r>
      <w:proofErr w:type="gramEnd"/>
      <w:r>
        <w:t xml:space="preserve"> strict";</w:t>
      </w:r>
    </w:p>
    <w:p w:rsidR="00494B63" w:rsidRDefault="00494B63">
      <w:pPr>
        <w:pStyle w:val="CodePACKT"/>
      </w:pPr>
      <w:proofErr w:type="spellStart"/>
      <w:proofErr w:type="gramStart"/>
      <w:r>
        <w:t>var</w:t>
      </w:r>
      <w:proofErr w:type="spellEnd"/>
      <w:proofErr w:type="gramEnd"/>
      <w:r>
        <w:t xml:space="preserve"> proto = {</w:t>
      </w:r>
    </w:p>
    <w:p w:rsidR="00494B63" w:rsidRDefault="00494B63">
      <w:pPr>
        <w:pStyle w:val="CodePACKT"/>
      </w:pPr>
      <w:r>
        <w:t> </w:t>
      </w:r>
      <w:proofErr w:type="gramStart"/>
      <w:r>
        <w:t>bar</w:t>
      </w:r>
      <w:proofErr w:type="gramEnd"/>
      <w:r>
        <w:t>: "bar",</w:t>
      </w:r>
    </w:p>
    <w:p w:rsidR="00494B63" w:rsidRDefault="00494B63">
      <w:pPr>
        <w:pStyle w:val="CodePACKT"/>
      </w:pPr>
      <w:r>
        <w:t> </w:t>
      </w:r>
      <w:proofErr w:type="gramStart"/>
      <w:r>
        <w:t>foo</w:t>
      </w:r>
      <w:proofErr w:type="gramEnd"/>
      <w:r>
        <w:t>: "foo"</w:t>
      </w:r>
    </w:p>
    <w:p w:rsidR="00494B63" w:rsidRDefault="00494B63">
      <w:pPr>
        <w:pStyle w:val="CodePACKT"/>
      </w:pPr>
      <w:r>
        <w:t xml:space="preserve">}, </w:t>
      </w:r>
    </w:p>
    <w:p w:rsidR="00494B63" w:rsidRDefault="00494B63">
      <w:pPr>
        <w:pStyle w:val="CodePACKT"/>
      </w:pPr>
      <w:proofErr w:type="gramStart"/>
      <w:r>
        <w:t>instance</w:t>
      </w:r>
      <w:proofErr w:type="gramEnd"/>
      <w:r>
        <w:t xml:space="preserve"> = </w:t>
      </w:r>
      <w:proofErr w:type="spellStart"/>
      <w:r>
        <w:t>Object.create</w:t>
      </w:r>
      <w:proofErr w:type="spellEnd"/>
      <w:r>
        <w:t>( proto );</w:t>
      </w:r>
    </w:p>
    <w:p w:rsidR="00494B63" w:rsidRDefault="00494B63">
      <w:pPr>
        <w:pStyle w:val="CodePACKT"/>
      </w:pPr>
      <w:r>
        <w:t>proto.bar = "</w:t>
      </w:r>
      <w:proofErr w:type="spellStart"/>
      <w:r>
        <w:t>qux</w:t>
      </w:r>
      <w:proofErr w:type="spellEnd"/>
      <w:r>
        <w:t>",</w:t>
      </w:r>
    </w:p>
    <w:p w:rsidR="00494B63" w:rsidRDefault="00494B63">
      <w:pPr>
        <w:pStyle w:val="CodePACKT"/>
      </w:pPr>
      <w:r>
        <w:t>instance.foo = "</w:t>
      </w:r>
      <w:proofErr w:type="spellStart"/>
      <w:r>
        <w:t>baz</w:t>
      </w:r>
      <w:proofErr w:type="spellEnd"/>
      <w:r>
        <w:t>";</w:t>
      </w:r>
    </w:p>
    <w:p w:rsidR="00494B63" w:rsidRDefault="00494B63">
      <w:pPr>
        <w:pStyle w:val="CodePACKT"/>
      </w:pPr>
      <w:proofErr w:type="gramStart"/>
      <w:r>
        <w:t>console.log(</w:t>
      </w:r>
      <w:proofErr w:type="gramEnd"/>
      <w:r>
        <w:t xml:space="preserve"> instance ); // { </w:t>
      </w:r>
      <w:proofErr w:type="spellStart"/>
      <w:r>
        <w:t>foo</w:t>
      </w:r>
      <w:proofErr w:type="spellEnd"/>
      <w:r>
        <w:t>="</w:t>
      </w:r>
      <w:proofErr w:type="spellStart"/>
      <w:r>
        <w:t>baz</w:t>
      </w:r>
      <w:proofErr w:type="spellEnd"/>
      <w:r>
        <w:t>",  bar="</w:t>
      </w:r>
      <w:proofErr w:type="spellStart"/>
      <w:r>
        <w:t>qux</w:t>
      </w:r>
      <w:proofErr w:type="spellEnd"/>
      <w:r>
        <w:t>"}</w:t>
      </w:r>
    </w:p>
    <w:p w:rsidR="00494B63" w:rsidDel="00CF067D" w:rsidRDefault="00494B63">
      <w:pPr>
        <w:pStyle w:val="CodePACKT"/>
        <w:rPr>
          <w:del w:id="110" w:author="Priyanka Mehta" w:date="2015-10-16T15:12:00Z"/>
        </w:rPr>
      </w:pPr>
      <w:proofErr w:type="gramStart"/>
      <w:r>
        <w:t>console.log(</w:t>
      </w:r>
      <w:proofErr w:type="gramEnd"/>
      <w:r>
        <w:t xml:space="preserve"> proto ); // { bar="</w:t>
      </w:r>
      <w:proofErr w:type="spellStart"/>
      <w:r>
        <w:t>qux</w:t>
      </w:r>
      <w:proofErr w:type="spellEnd"/>
      <w:r>
        <w:t>",  foo="foo"}</w:t>
      </w:r>
    </w:p>
    <w:p w:rsidR="00494B63" w:rsidRDefault="00494B63" w:rsidP="00CF067D">
      <w:pPr>
        <w:pStyle w:val="CodePACKT"/>
        <w:pPrChange w:id="111" w:author="Priyanka Mehta" w:date="2015-10-16T15:12:00Z">
          <w:pPr>
            <w:pStyle w:val="BodyText"/>
          </w:pPr>
        </w:pPrChange>
      </w:pPr>
    </w:p>
    <w:p w:rsidR="00494B63" w:rsidRDefault="00494B63">
      <w:pPr>
        <w:pStyle w:val="Heading2"/>
      </w:pPr>
      <w:r>
        <w:t xml:space="preserve">Inheriting from prototype with </w:t>
      </w:r>
      <w:proofErr w:type="spellStart"/>
      <w:r>
        <w:t>Object.create</w:t>
      </w:r>
      <w:proofErr w:type="spellEnd"/>
    </w:p>
    <w:p w:rsidR="00494B63" w:rsidRDefault="00494B63">
      <w:pPr>
        <w:pStyle w:val="NormalPACKT"/>
      </w:pPr>
      <w:r>
        <w:t xml:space="preserve">In contrast to </w:t>
      </w:r>
      <w:r>
        <w:rPr>
          <w:rStyle w:val="CodeInTextPACKT"/>
        </w:rPr>
        <w:t>new</w:t>
      </w:r>
      <w:r>
        <w:t xml:space="preserve"> operator, </w:t>
      </w:r>
      <w:proofErr w:type="spellStart"/>
      <w:r>
        <w:rPr>
          <w:rStyle w:val="CodeInTextPACKT"/>
        </w:rPr>
        <w:t>Object.create</w:t>
      </w:r>
      <w:proofErr w:type="spellEnd"/>
      <w:r>
        <w:t xml:space="preserve"> does not invoke the constructor. So when we use it to populate subtype prototype we are losing all the logic located in </w:t>
      </w:r>
      <w:proofErr w:type="spellStart"/>
      <w:r>
        <w:t>supertype</w:t>
      </w:r>
      <w:proofErr w:type="spellEnd"/>
      <w:r>
        <w:t xml:space="preserve"> constructor. This way </w:t>
      </w:r>
      <w:proofErr w:type="spellStart"/>
      <w:r>
        <w:t>supertype</w:t>
      </w:r>
      <w:proofErr w:type="spellEnd"/>
      <w:r>
        <w:t xml:space="preserve"> constructor is never called:</w:t>
      </w:r>
    </w:p>
    <w:p w:rsidR="00494B63" w:rsidRDefault="00494B63">
      <w:pPr>
        <w:pStyle w:val="CodePACKT"/>
      </w:pPr>
      <w:r>
        <w:t>// ...</w:t>
      </w:r>
    </w:p>
    <w:p w:rsidR="00494B63" w:rsidRDefault="00494B63">
      <w:pPr>
        <w:pStyle w:val="CodePACKT"/>
      </w:pPr>
      <w:proofErr w:type="spellStart"/>
      <w:r>
        <w:t>SuperType.prototype.baz</w:t>
      </w:r>
      <w:proofErr w:type="spellEnd"/>
      <w:r>
        <w:t xml:space="preserve"> = "</w:t>
      </w:r>
      <w:proofErr w:type="spellStart"/>
      <w:r>
        <w:t>baz</w:t>
      </w:r>
      <w:proofErr w:type="spellEnd"/>
      <w:r>
        <w:t>";</w:t>
      </w:r>
    </w:p>
    <w:p w:rsidR="00494B63" w:rsidRDefault="00494B63">
      <w:pPr>
        <w:pStyle w:val="CodePACKT"/>
      </w:pPr>
      <w:proofErr w:type="spellStart"/>
      <w:r>
        <w:t>Constructor.prototype</w:t>
      </w:r>
      <w:proofErr w:type="spellEnd"/>
      <w:r>
        <w:t xml:space="preserve"> = </w:t>
      </w:r>
      <w:proofErr w:type="spellStart"/>
      <w:proofErr w:type="gramStart"/>
      <w:r>
        <w:t>Object.create</w:t>
      </w:r>
      <w:proofErr w:type="spellEnd"/>
      <w:r>
        <w:t>(</w:t>
      </w:r>
      <w:proofErr w:type="gramEnd"/>
      <w:r>
        <w:t xml:space="preserve"> </w:t>
      </w:r>
      <w:proofErr w:type="spellStart"/>
      <w:r>
        <w:t>SuperType.prototype</w:t>
      </w:r>
      <w:proofErr w:type="spellEnd"/>
      <w:r>
        <w:t xml:space="preserve"> );</w:t>
      </w:r>
    </w:p>
    <w:p w:rsidR="00494B63" w:rsidRDefault="00494B63">
      <w:pPr>
        <w:pStyle w:val="CodePACKT"/>
      </w:pPr>
      <w:proofErr w:type="spellStart"/>
      <w:r>
        <w:t>Constructor.prototype.constructor</w:t>
      </w:r>
      <w:proofErr w:type="spellEnd"/>
      <w:r>
        <w:t xml:space="preserve"> = Constructor;</w:t>
      </w:r>
    </w:p>
    <w:p w:rsidR="00494B63" w:rsidRDefault="00494B63">
      <w:pPr>
        <w:pStyle w:val="CodePACKT"/>
      </w:pPr>
    </w:p>
    <w:p w:rsidR="00494B63" w:rsidRDefault="00494B63">
      <w:pPr>
        <w:pStyle w:val="CodePACKT"/>
      </w:pPr>
      <w:proofErr w:type="gramStart"/>
      <w:r>
        <w:t>instance</w:t>
      </w:r>
      <w:proofErr w:type="gramEnd"/>
      <w:r>
        <w:t xml:space="preserve"> = new Constructor();</w:t>
      </w:r>
    </w:p>
    <w:p w:rsidR="00494B63" w:rsidRDefault="00494B63">
      <w:pPr>
        <w:pStyle w:val="CodePACKT"/>
      </w:pPr>
    </w:p>
    <w:p w:rsidR="00494B63" w:rsidRDefault="00494B63">
      <w:pPr>
        <w:pStyle w:val="CodePACKT"/>
      </w:pPr>
      <w:proofErr w:type="gramStart"/>
      <w:r>
        <w:t>console.log(</w:t>
      </w:r>
      <w:proofErr w:type="gramEnd"/>
      <w:r>
        <w:t xml:space="preserve"> instance.bar ); // bar</w:t>
      </w:r>
    </w:p>
    <w:p w:rsidR="00494B63" w:rsidRDefault="00494B63">
      <w:pPr>
        <w:pStyle w:val="CodePACKT"/>
      </w:pPr>
      <w:proofErr w:type="gramStart"/>
      <w:r>
        <w:t>console.log(</w:t>
      </w:r>
      <w:proofErr w:type="gramEnd"/>
      <w:r>
        <w:t xml:space="preserve"> instance.baz ); // </w:t>
      </w:r>
      <w:proofErr w:type="spellStart"/>
      <w:r>
        <w:t>baz</w:t>
      </w:r>
      <w:proofErr w:type="spellEnd"/>
    </w:p>
    <w:p w:rsidR="00494B63" w:rsidRDefault="00494B63">
      <w:pPr>
        <w:pStyle w:val="CodePACKT"/>
      </w:pPr>
      <w:proofErr w:type="gramStart"/>
      <w:r>
        <w:t>console.log(</w:t>
      </w:r>
      <w:proofErr w:type="gramEnd"/>
      <w:r>
        <w:t xml:space="preserve"> </w:t>
      </w:r>
      <w:proofErr w:type="spellStart"/>
      <w:r>
        <w:t>instance.hasOwnProperty</w:t>
      </w:r>
      <w:proofErr w:type="spellEnd"/>
      <w:r>
        <w:t>( "foo" ) ); // false</w:t>
      </w:r>
    </w:p>
    <w:p w:rsidR="00494B63" w:rsidRDefault="00494B63">
      <w:pPr>
        <w:pStyle w:val="CodePACKT"/>
      </w:pPr>
      <w:proofErr w:type="gramStart"/>
      <w:r>
        <w:t>console.log(</w:t>
      </w:r>
      <w:proofErr w:type="gramEnd"/>
      <w:r>
        <w:t xml:space="preserve"> instance </w:t>
      </w:r>
      <w:proofErr w:type="spellStart"/>
      <w:r>
        <w:t>instanceof</w:t>
      </w:r>
      <w:proofErr w:type="spellEnd"/>
      <w:r>
        <w:t xml:space="preserve"> Constructor ); // true</w:t>
      </w:r>
    </w:p>
    <w:p w:rsidR="00494B63" w:rsidRDefault="00494B63">
      <w:pPr>
        <w:pStyle w:val="CodePACKT"/>
      </w:pPr>
      <w:proofErr w:type="gramStart"/>
      <w:r>
        <w:t>console.log(</w:t>
      </w:r>
      <w:proofErr w:type="gramEnd"/>
      <w:r>
        <w:t xml:space="preserve"> instance </w:t>
      </w:r>
      <w:proofErr w:type="spellStart"/>
      <w:r>
        <w:t>instanceof</w:t>
      </w:r>
      <w:proofErr w:type="spellEnd"/>
      <w:r>
        <w:t xml:space="preserve"> </w:t>
      </w:r>
      <w:proofErr w:type="spellStart"/>
      <w:r>
        <w:t>SuperType</w:t>
      </w:r>
      <w:proofErr w:type="spellEnd"/>
      <w:r>
        <w:t xml:space="preserve"> ); // true</w:t>
      </w:r>
    </w:p>
    <w:p w:rsidR="00494B63" w:rsidRDefault="00494B63">
      <w:pPr>
        <w:pStyle w:val="BodyText"/>
      </w:pPr>
    </w:p>
    <w:p w:rsidR="00494B63" w:rsidRDefault="00494B63">
      <w:pPr>
        <w:pStyle w:val="NormalPACKT"/>
      </w:pPr>
      <w:r>
        <w:t xml:space="preserve">Inheriting from prototype with </w:t>
      </w:r>
      <w:proofErr w:type="spellStart"/>
      <w:r>
        <w:rPr>
          <w:rStyle w:val="CodeInTextPACKT"/>
        </w:rPr>
        <w:t>Object.assign</w:t>
      </w:r>
      <w:proofErr w:type="spellEnd"/>
    </w:p>
    <w:p w:rsidR="00494B63" w:rsidRDefault="00494B63">
      <w:pPr>
        <w:pStyle w:val="BodyText"/>
      </w:pPr>
    </w:p>
    <w:p w:rsidR="00494B63" w:rsidRDefault="00494B63">
      <w:pPr>
        <w:pStyle w:val="NormalPACKT"/>
      </w:pPr>
      <w:r>
        <w:t>When looking for the optimal structure I would like to declare members via object literal, but still have the link to the prototype. Many 3rd party projects leverage a custom function (</w:t>
      </w:r>
      <w:r>
        <w:rPr>
          <w:rStyle w:val="CodeInTextPACKT"/>
        </w:rPr>
        <w:t>extend</w:t>
      </w:r>
      <w:r>
        <w:t xml:space="preserve">), that merge the structure object literal into the constructor prototype. Actually ES6 provides a native methods </w:t>
      </w:r>
      <w:proofErr w:type="spellStart"/>
      <w:r>
        <w:rPr>
          <w:rStyle w:val="CodeInTextPACKT"/>
        </w:rPr>
        <w:t>Object.assign</w:t>
      </w:r>
      <w:proofErr w:type="spellEnd"/>
      <w:r>
        <w:t>. We can use it:</w:t>
      </w:r>
    </w:p>
    <w:p w:rsidR="00494B63" w:rsidRDefault="00494B63">
      <w:pPr>
        <w:pStyle w:val="CodePACKT"/>
      </w:pPr>
      <w:r>
        <w:t>"</w:t>
      </w:r>
      <w:proofErr w:type="gramStart"/>
      <w:r>
        <w:t>use</w:t>
      </w:r>
      <w:proofErr w:type="gramEnd"/>
      <w:r>
        <w:t xml:space="preserve"> strict";</w:t>
      </w:r>
    </w:p>
    <w:p w:rsidR="00494B63" w:rsidRDefault="00494B63">
      <w:pPr>
        <w:pStyle w:val="CodePACKT"/>
      </w:pPr>
      <w:r>
        <w:t>   /**</w:t>
      </w:r>
    </w:p>
    <w:p w:rsidR="00494B63" w:rsidRDefault="00494B63">
      <w:pPr>
        <w:pStyle w:val="CodePACKT"/>
      </w:pPr>
      <w:r>
        <w:t>    * @class</w:t>
      </w:r>
    </w:p>
    <w:p w:rsidR="00494B63" w:rsidRDefault="00494B63">
      <w:pPr>
        <w:pStyle w:val="CodePACKT"/>
      </w:pPr>
      <w:r>
        <w:t>    */</w:t>
      </w:r>
    </w:p>
    <w:p w:rsidR="00494B63" w:rsidRDefault="00494B63">
      <w:pPr>
        <w:pStyle w:val="CodePACKT"/>
      </w:pPr>
      <w:proofErr w:type="spellStart"/>
      <w:proofErr w:type="gramStart"/>
      <w:r>
        <w:t>var</w:t>
      </w:r>
      <w:proofErr w:type="spellEnd"/>
      <w:proofErr w:type="gramEnd"/>
      <w:r>
        <w:t xml:space="preserve"> </w:t>
      </w:r>
      <w:proofErr w:type="spellStart"/>
      <w:r>
        <w:t>SuperType</w:t>
      </w:r>
      <w:proofErr w:type="spellEnd"/>
      <w:r>
        <w:t xml:space="preserve"> = function(){</w:t>
      </w:r>
    </w:p>
    <w:p w:rsidR="00494B63" w:rsidRDefault="00494B63">
      <w:pPr>
        <w:pStyle w:val="CodePACKT"/>
      </w:pPr>
      <w:r>
        <w:t>     /**</w:t>
      </w:r>
    </w:p>
    <w:p w:rsidR="00494B63" w:rsidRDefault="00494B63">
      <w:pPr>
        <w:pStyle w:val="CodePACKT"/>
      </w:pPr>
      <w:r>
        <w:t>     * @type {String}</w:t>
      </w:r>
    </w:p>
    <w:p w:rsidR="00494B63" w:rsidRDefault="00494B63">
      <w:pPr>
        <w:pStyle w:val="CodePACKT"/>
      </w:pPr>
      <w:r>
        <w:t>     * @public</w:t>
      </w:r>
    </w:p>
    <w:p w:rsidR="00494B63" w:rsidRDefault="00494B63">
      <w:pPr>
        <w:pStyle w:val="CodePACKT"/>
      </w:pPr>
      <w:r>
        <w:t>     */</w:t>
      </w:r>
    </w:p>
    <w:p w:rsidR="00494B63" w:rsidRDefault="00494B63">
      <w:pPr>
        <w:pStyle w:val="CodePACKT"/>
      </w:pPr>
      <w:r>
        <w:t>     this.foo = "foo";</w:t>
      </w:r>
    </w:p>
    <w:p w:rsidR="00494B63" w:rsidRDefault="00494B63">
      <w:pPr>
        <w:pStyle w:val="CodePACKT"/>
      </w:pPr>
      <w:r>
        <w:t>   },</w:t>
      </w:r>
    </w:p>
    <w:p w:rsidR="00494B63" w:rsidRDefault="00494B63">
      <w:pPr>
        <w:pStyle w:val="CodePACKT"/>
      </w:pPr>
      <w:r>
        <w:t>   /**</w:t>
      </w:r>
    </w:p>
    <w:p w:rsidR="00494B63" w:rsidRDefault="00494B63">
      <w:pPr>
        <w:pStyle w:val="CodePACKT"/>
      </w:pPr>
      <w:r>
        <w:t>    * @class</w:t>
      </w:r>
    </w:p>
    <w:p w:rsidR="00494B63" w:rsidRDefault="00494B63">
      <w:pPr>
        <w:pStyle w:val="CodePACKT"/>
      </w:pPr>
      <w:r>
        <w:t>    */</w:t>
      </w:r>
    </w:p>
    <w:p w:rsidR="00494B63" w:rsidRDefault="00494B63">
      <w:pPr>
        <w:pStyle w:val="CodePACKT"/>
      </w:pPr>
      <w:r>
        <w:t xml:space="preserve">   Constructor = </w:t>
      </w:r>
      <w:proofErr w:type="gramStart"/>
      <w:r>
        <w:t>function(</w:t>
      </w:r>
      <w:proofErr w:type="gramEnd"/>
      <w:r>
        <w:t>){</w:t>
      </w:r>
    </w:p>
    <w:p w:rsidR="00494B63" w:rsidRDefault="00494B63">
      <w:pPr>
        <w:pStyle w:val="CodePACKT"/>
      </w:pPr>
      <w:r>
        <w:t>     /**</w:t>
      </w:r>
    </w:p>
    <w:p w:rsidR="00494B63" w:rsidRDefault="00494B63">
      <w:pPr>
        <w:pStyle w:val="CodePACKT"/>
      </w:pPr>
      <w:r>
        <w:t>     * @type {String}</w:t>
      </w:r>
    </w:p>
    <w:p w:rsidR="00494B63" w:rsidRDefault="00494B63">
      <w:pPr>
        <w:pStyle w:val="CodePACKT"/>
      </w:pPr>
      <w:r>
        <w:t>     * @public</w:t>
      </w:r>
    </w:p>
    <w:p w:rsidR="00494B63" w:rsidRDefault="00494B63">
      <w:pPr>
        <w:pStyle w:val="CodePACKT"/>
      </w:pPr>
      <w:r>
        <w:t>     */</w:t>
      </w:r>
    </w:p>
    <w:p w:rsidR="00494B63" w:rsidRDefault="00494B63">
      <w:pPr>
        <w:pStyle w:val="CodePACKT"/>
      </w:pPr>
      <w:r>
        <w:t>     this.bar = "bar";</w:t>
      </w:r>
    </w:p>
    <w:p w:rsidR="00494B63" w:rsidRDefault="00494B63">
      <w:pPr>
        <w:pStyle w:val="CodePACKT"/>
      </w:pPr>
      <w:r>
        <w:t>   },</w:t>
      </w:r>
    </w:p>
    <w:p w:rsidR="00494B63" w:rsidRDefault="00494B63">
      <w:pPr>
        <w:pStyle w:val="CodePACKT"/>
      </w:pPr>
      <w:r>
        <w:t>   /** @type Constructor */</w:t>
      </w:r>
    </w:p>
    <w:p w:rsidR="00494B63" w:rsidRDefault="00494B63">
      <w:pPr>
        <w:pStyle w:val="CodePACKT"/>
      </w:pPr>
      <w:r>
        <w:t>   </w:t>
      </w:r>
      <w:proofErr w:type="gramStart"/>
      <w:r>
        <w:t>instance</w:t>
      </w:r>
      <w:proofErr w:type="gramEnd"/>
      <w:r>
        <w:t>;</w:t>
      </w:r>
    </w:p>
    <w:p w:rsidR="00494B63" w:rsidRDefault="00494B63">
      <w:pPr>
        <w:pStyle w:val="CodePACKT"/>
      </w:pPr>
    </w:p>
    <w:p w:rsidR="00494B63" w:rsidRDefault="00494B63">
      <w:pPr>
        <w:pStyle w:val="CodePACKT"/>
      </w:pPr>
      <w:proofErr w:type="spellStart"/>
      <w:proofErr w:type="gramStart"/>
      <w:r>
        <w:t>Object.assign</w:t>
      </w:r>
      <w:proofErr w:type="spellEnd"/>
      <w:r>
        <w:t>(</w:t>
      </w:r>
      <w:proofErr w:type="gramEnd"/>
      <w:r>
        <w:t xml:space="preserve"> </w:t>
      </w:r>
      <w:proofErr w:type="spellStart"/>
      <w:r>
        <w:t>Constructor.prototype</w:t>
      </w:r>
      <w:proofErr w:type="spellEnd"/>
      <w:r>
        <w:t xml:space="preserve"> = new </w:t>
      </w:r>
      <w:proofErr w:type="spellStart"/>
      <w:r>
        <w:t>SuperType</w:t>
      </w:r>
      <w:proofErr w:type="spellEnd"/>
      <w:r>
        <w:t>(), {</w:t>
      </w:r>
    </w:p>
    <w:p w:rsidR="00494B63" w:rsidRDefault="00494B63">
      <w:pPr>
        <w:pStyle w:val="CodePACKT"/>
      </w:pPr>
      <w:r>
        <w:t> </w:t>
      </w:r>
      <w:proofErr w:type="spellStart"/>
      <w:proofErr w:type="gramStart"/>
      <w:r>
        <w:t>baz</w:t>
      </w:r>
      <w:proofErr w:type="spellEnd"/>
      <w:proofErr w:type="gramEnd"/>
      <w:r>
        <w:t>: "</w:t>
      </w:r>
      <w:proofErr w:type="spellStart"/>
      <w:r>
        <w:t>baz</w:t>
      </w:r>
      <w:proofErr w:type="spellEnd"/>
      <w:r>
        <w:t>"</w:t>
      </w:r>
    </w:p>
    <w:p w:rsidR="00494B63" w:rsidRDefault="00494B63">
      <w:pPr>
        <w:pStyle w:val="CodePACKT"/>
      </w:pPr>
      <w:r>
        <w:t>});</w:t>
      </w:r>
    </w:p>
    <w:p w:rsidR="00494B63" w:rsidRDefault="00494B63">
      <w:pPr>
        <w:pStyle w:val="CodePACKT"/>
      </w:pPr>
      <w:proofErr w:type="gramStart"/>
      <w:r>
        <w:t>instance</w:t>
      </w:r>
      <w:proofErr w:type="gramEnd"/>
      <w:r>
        <w:t xml:space="preserve"> = new Constructor();</w:t>
      </w:r>
    </w:p>
    <w:p w:rsidR="00494B63" w:rsidRDefault="00494B63">
      <w:pPr>
        <w:pStyle w:val="CodePACKT"/>
      </w:pPr>
      <w:proofErr w:type="gramStart"/>
      <w:r>
        <w:t>console.log(</w:t>
      </w:r>
      <w:proofErr w:type="gramEnd"/>
      <w:r>
        <w:t xml:space="preserve"> instance.bar ); // bar</w:t>
      </w:r>
    </w:p>
    <w:p w:rsidR="00494B63" w:rsidRDefault="00494B63">
      <w:pPr>
        <w:pStyle w:val="CodePACKT"/>
      </w:pPr>
      <w:proofErr w:type="gramStart"/>
      <w:r>
        <w:t>console.log(</w:t>
      </w:r>
      <w:proofErr w:type="gramEnd"/>
      <w:r>
        <w:t xml:space="preserve"> instance.foo ); // foo</w:t>
      </w:r>
    </w:p>
    <w:p w:rsidR="00494B63" w:rsidRDefault="00494B63">
      <w:pPr>
        <w:pStyle w:val="CodePACKT"/>
      </w:pPr>
      <w:proofErr w:type="gramStart"/>
      <w:r>
        <w:t>console.log(</w:t>
      </w:r>
      <w:proofErr w:type="gramEnd"/>
      <w:r>
        <w:t xml:space="preserve"> instance.baz ); // </w:t>
      </w:r>
      <w:proofErr w:type="spellStart"/>
      <w:r>
        <w:t>baz</w:t>
      </w:r>
      <w:proofErr w:type="spellEnd"/>
    </w:p>
    <w:p w:rsidR="00494B63" w:rsidRDefault="00494B63">
      <w:pPr>
        <w:pStyle w:val="CodePACKT"/>
      </w:pPr>
      <w:proofErr w:type="gramStart"/>
      <w:r>
        <w:t>console.log(</w:t>
      </w:r>
      <w:proofErr w:type="gramEnd"/>
      <w:r>
        <w:t xml:space="preserve"> instance </w:t>
      </w:r>
      <w:proofErr w:type="spellStart"/>
      <w:r>
        <w:t>instanceof</w:t>
      </w:r>
      <w:proofErr w:type="spellEnd"/>
      <w:r>
        <w:t xml:space="preserve"> Constructor ); // true</w:t>
      </w:r>
    </w:p>
    <w:p w:rsidR="00494B63" w:rsidRDefault="00494B63">
      <w:pPr>
        <w:pStyle w:val="CodePACKT"/>
      </w:pPr>
      <w:proofErr w:type="gramStart"/>
      <w:r>
        <w:t>console.log(</w:t>
      </w:r>
      <w:proofErr w:type="gramEnd"/>
      <w:r>
        <w:t xml:space="preserve"> instance </w:t>
      </w:r>
      <w:proofErr w:type="spellStart"/>
      <w:r>
        <w:t>instanceof</w:t>
      </w:r>
      <w:proofErr w:type="spellEnd"/>
      <w:r>
        <w:t xml:space="preserve"> </w:t>
      </w:r>
      <w:proofErr w:type="spellStart"/>
      <w:r>
        <w:t>SuperType</w:t>
      </w:r>
      <w:proofErr w:type="spellEnd"/>
      <w:r>
        <w:t xml:space="preserve"> ); // true</w:t>
      </w:r>
    </w:p>
    <w:p w:rsidR="00494B63" w:rsidRDefault="00494B63">
      <w:pPr>
        <w:pStyle w:val="BodyText"/>
      </w:pPr>
    </w:p>
    <w:p w:rsidR="00494B63" w:rsidRDefault="00494B63">
      <w:pPr>
        <w:pStyle w:val="NormalPACKT"/>
      </w:pPr>
      <w:r>
        <w:t xml:space="preserve">This looks almost as desired, except one inconvenience. </w:t>
      </w:r>
      <w:proofErr w:type="spellStart"/>
      <w:r>
        <w:rPr>
          <w:rStyle w:val="CodeInTextPACKT"/>
        </w:rPr>
        <w:t>Object.assign</w:t>
      </w:r>
      <w:proofErr w:type="spellEnd"/>
      <w:r>
        <w:t xml:space="preserve"> simply assigns values of sources objects to the target one regardless of their types. So if you have a source property with an object (e.g. </w:t>
      </w:r>
      <w:r>
        <w:rPr>
          <w:rStyle w:val="CodeInTextPACKT"/>
        </w:rPr>
        <w:t>Object</w:t>
      </w:r>
      <w:r>
        <w:t xml:space="preserve">, </w:t>
      </w:r>
      <w:r>
        <w:rPr>
          <w:rStyle w:val="CodeInTextPACKT"/>
        </w:rPr>
        <w:t>Array</w:t>
      </w:r>
      <w:r>
        <w:t xml:space="preserve"> instance), the target object receives a reference instead of a value. So you have to reset manually any object properties during initialization.</w:t>
      </w:r>
    </w:p>
    <w:p w:rsidR="00494B63" w:rsidRDefault="00494B63">
      <w:pPr>
        <w:pStyle w:val="Heading2"/>
      </w:pPr>
      <w:r>
        <w:t xml:space="preserve">Approach with </w:t>
      </w:r>
      <w:proofErr w:type="spellStart"/>
      <w:r>
        <w:t>ExtendClass</w:t>
      </w:r>
      <w:proofErr w:type="spellEnd"/>
    </w:p>
    <w:p w:rsidR="00494B63" w:rsidRDefault="00494B63">
      <w:pPr>
        <w:pStyle w:val="NormalPACKT"/>
      </w:pPr>
      <w:proofErr w:type="gramStart"/>
      <w:r>
        <w:t>The solution that seems flawless</w:t>
      </w:r>
      <w:ins w:id="112" w:author="Priyanka Mehta" w:date="2015-07-06T20:33:00Z">
        <w:r>
          <w:t>,</w:t>
        </w:r>
      </w:ins>
      <w:r>
        <w:t xml:space="preserve"> proposed by </w:t>
      </w:r>
      <w:r>
        <w:rPr>
          <w:rStyle w:val="KeyWordPACKT"/>
        </w:rPr>
        <w:t xml:space="preserve">Simon </w:t>
      </w:r>
      <w:proofErr w:type="spellStart"/>
      <w:r>
        <w:rPr>
          <w:rStyle w:val="KeyWordPACKT"/>
        </w:rPr>
        <w:t>Boudrias</w:t>
      </w:r>
      <w:proofErr w:type="spellEnd"/>
      <w:r>
        <w:t xml:space="preserve"> (</w:t>
      </w:r>
      <w:r>
        <w:rPr>
          <w:rStyle w:val="URLPACKT"/>
        </w:rPr>
        <w:t>https://github.com/SBoudrias/class-extend</w:t>
      </w:r>
      <w:r>
        <w:t>).</w:t>
      </w:r>
      <w:proofErr w:type="gramEnd"/>
      <w:r>
        <w:t xml:space="preserve"> His little library exposes </w:t>
      </w:r>
      <w:r>
        <w:rPr>
          <w:rStyle w:val="CodeInTextPACKT"/>
        </w:rPr>
        <w:t>Base</w:t>
      </w:r>
      <w:r>
        <w:t xml:space="preserve"> constructor with </w:t>
      </w:r>
      <w:r>
        <w:rPr>
          <w:rStyle w:val="CodeInTextPACKT"/>
        </w:rPr>
        <w:t>extend</w:t>
      </w:r>
      <w:r>
        <w:t xml:space="preserve"> static method. This method we use to extend this pseudo-class and any of its derivatives: </w:t>
      </w:r>
    </w:p>
    <w:p w:rsidR="00494B63" w:rsidRDefault="00494B63">
      <w:pPr>
        <w:pStyle w:val="CodePACKT"/>
      </w:pPr>
      <w:r>
        <w:t>"</w:t>
      </w:r>
      <w:proofErr w:type="gramStart"/>
      <w:r>
        <w:t>use</w:t>
      </w:r>
      <w:proofErr w:type="gramEnd"/>
      <w:r>
        <w:t xml:space="preserve"> strict";</w:t>
      </w:r>
    </w:p>
    <w:p w:rsidR="00494B63" w:rsidRDefault="00494B63">
      <w:pPr>
        <w:pStyle w:val="CodePACKT"/>
      </w:pPr>
      <w:r>
        <w:t>   /**</w:t>
      </w:r>
    </w:p>
    <w:p w:rsidR="00494B63" w:rsidRDefault="00494B63">
      <w:pPr>
        <w:pStyle w:val="CodePACKT"/>
      </w:pPr>
      <w:r>
        <w:t>    * @class</w:t>
      </w:r>
    </w:p>
    <w:p w:rsidR="00494B63" w:rsidRDefault="00494B63">
      <w:pPr>
        <w:pStyle w:val="CodePACKT"/>
      </w:pPr>
      <w:r>
        <w:t>    */</w:t>
      </w:r>
    </w:p>
    <w:p w:rsidR="00494B63" w:rsidRDefault="00494B63">
      <w:pPr>
        <w:pStyle w:val="CodePACKT"/>
      </w:pPr>
      <w:proofErr w:type="spellStart"/>
      <w:proofErr w:type="gramStart"/>
      <w:r>
        <w:t>var</w:t>
      </w:r>
      <w:proofErr w:type="spellEnd"/>
      <w:proofErr w:type="gramEnd"/>
      <w:r>
        <w:t xml:space="preserve"> </w:t>
      </w:r>
      <w:proofErr w:type="spellStart"/>
      <w:r>
        <w:t>SuperType</w:t>
      </w:r>
      <w:proofErr w:type="spellEnd"/>
      <w:r>
        <w:t xml:space="preserve"> = </w:t>
      </w:r>
      <w:proofErr w:type="spellStart"/>
      <w:r>
        <w:t>Base.extend</w:t>
      </w:r>
      <w:proofErr w:type="spellEnd"/>
      <w:r>
        <w:t>({</w:t>
      </w:r>
    </w:p>
    <w:p w:rsidR="00494B63" w:rsidRDefault="00494B63">
      <w:pPr>
        <w:pStyle w:val="CodePACKT"/>
      </w:pPr>
      <w:r>
        <w:t>     /**</w:t>
      </w:r>
    </w:p>
    <w:p w:rsidR="00494B63" w:rsidRDefault="00494B63">
      <w:pPr>
        <w:pStyle w:val="CodePACKT"/>
      </w:pPr>
      <w:r>
        <w:t>      * @</w:t>
      </w:r>
      <w:proofErr w:type="spellStart"/>
      <w:r>
        <w:t>pulic</w:t>
      </w:r>
      <w:proofErr w:type="spellEnd"/>
    </w:p>
    <w:p w:rsidR="00494B63" w:rsidRDefault="00494B63">
      <w:pPr>
        <w:pStyle w:val="CodePACKT"/>
      </w:pPr>
      <w:r>
        <w:t>      * @returns {String}</w:t>
      </w:r>
    </w:p>
    <w:p w:rsidR="00494B63" w:rsidRDefault="00494B63">
      <w:pPr>
        <w:pStyle w:val="CodePACKT"/>
      </w:pPr>
      <w:r>
        <w:t>      */</w:t>
      </w:r>
    </w:p>
    <w:p w:rsidR="00494B63" w:rsidRDefault="00494B63">
      <w:pPr>
        <w:pStyle w:val="CodePACKT"/>
      </w:pPr>
      <w:r>
        <w:t>     </w:t>
      </w:r>
      <w:proofErr w:type="gramStart"/>
      <w:r>
        <w:t>foo</w:t>
      </w:r>
      <w:proofErr w:type="gramEnd"/>
      <w:r>
        <w:t>: function(){ return "foo public"; },</w:t>
      </w:r>
    </w:p>
    <w:p w:rsidR="00494B63" w:rsidRDefault="00494B63">
      <w:pPr>
        <w:pStyle w:val="CodePACKT"/>
      </w:pPr>
      <w:r>
        <w:t>     /**</w:t>
      </w:r>
    </w:p>
    <w:p w:rsidR="00494B63" w:rsidRDefault="00494B63">
      <w:pPr>
        <w:pStyle w:val="CodePACKT"/>
      </w:pPr>
      <w:r>
        <w:t xml:space="preserve">      * @constructs </w:t>
      </w:r>
      <w:proofErr w:type="spellStart"/>
      <w:r>
        <w:t>SuperType</w:t>
      </w:r>
      <w:proofErr w:type="spellEnd"/>
    </w:p>
    <w:p w:rsidR="00494B63" w:rsidRDefault="00494B63">
      <w:pPr>
        <w:pStyle w:val="CodePACKT"/>
      </w:pPr>
      <w:r>
        <w:t>      */</w:t>
      </w:r>
    </w:p>
    <w:p w:rsidR="00494B63" w:rsidRDefault="00494B63">
      <w:pPr>
        <w:pStyle w:val="CodePACKT"/>
      </w:pPr>
      <w:r>
        <w:t>     </w:t>
      </w:r>
      <w:proofErr w:type="gramStart"/>
      <w:r>
        <w:t>constructor</w:t>
      </w:r>
      <w:proofErr w:type="gramEnd"/>
      <w:r>
        <w:t>: function () {}</w:t>
      </w:r>
    </w:p>
    <w:p w:rsidR="00494B63" w:rsidRDefault="00494B63">
      <w:pPr>
        <w:pStyle w:val="CodePACKT"/>
      </w:pPr>
      <w:r>
        <w:t>   }),</w:t>
      </w:r>
    </w:p>
    <w:p w:rsidR="00494B63" w:rsidRDefault="00494B63">
      <w:pPr>
        <w:pStyle w:val="CodePACKT"/>
      </w:pPr>
      <w:r>
        <w:t>   /**</w:t>
      </w:r>
    </w:p>
    <w:p w:rsidR="00494B63" w:rsidRDefault="00494B63">
      <w:pPr>
        <w:pStyle w:val="CodePACKT"/>
      </w:pPr>
      <w:r>
        <w:t>    * @class</w:t>
      </w:r>
    </w:p>
    <w:p w:rsidR="00494B63" w:rsidRDefault="00494B63">
      <w:pPr>
        <w:pStyle w:val="CodePACKT"/>
      </w:pPr>
      <w:r>
        <w:t>    */</w:t>
      </w:r>
    </w:p>
    <w:p w:rsidR="00494B63" w:rsidRDefault="00494B63">
      <w:pPr>
        <w:pStyle w:val="CodePACKT"/>
      </w:pPr>
      <w:r>
        <w:t xml:space="preserve">   Constructor = </w:t>
      </w:r>
      <w:proofErr w:type="spellStart"/>
      <w:proofErr w:type="gramStart"/>
      <w:r>
        <w:t>SuperType.extend</w:t>
      </w:r>
      <w:proofErr w:type="spellEnd"/>
      <w:r>
        <w:t>({</w:t>
      </w:r>
      <w:proofErr w:type="gramEnd"/>
    </w:p>
    <w:p w:rsidR="00494B63" w:rsidRDefault="00494B63">
      <w:pPr>
        <w:pStyle w:val="CodePACKT"/>
      </w:pPr>
      <w:r>
        <w:t>     /**</w:t>
      </w:r>
    </w:p>
    <w:p w:rsidR="00494B63" w:rsidRDefault="00494B63">
      <w:pPr>
        <w:pStyle w:val="CodePACKT"/>
      </w:pPr>
      <w:r>
        <w:t>      * @</w:t>
      </w:r>
      <w:proofErr w:type="spellStart"/>
      <w:r>
        <w:t>pulic</w:t>
      </w:r>
      <w:proofErr w:type="spellEnd"/>
    </w:p>
    <w:p w:rsidR="00494B63" w:rsidRDefault="00494B63">
      <w:pPr>
        <w:pStyle w:val="CodePACKT"/>
      </w:pPr>
      <w:r>
        <w:t>      * @returns {String}</w:t>
      </w:r>
    </w:p>
    <w:p w:rsidR="00494B63" w:rsidRDefault="00494B63">
      <w:pPr>
        <w:pStyle w:val="CodePACKT"/>
      </w:pPr>
      <w:r>
        <w:t>      */      </w:t>
      </w:r>
    </w:p>
    <w:p w:rsidR="00494B63" w:rsidRDefault="00494B63">
      <w:pPr>
        <w:pStyle w:val="CodePACKT"/>
      </w:pPr>
      <w:r>
        <w:t>     </w:t>
      </w:r>
      <w:proofErr w:type="gramStart"/>
      <w:r>
        <w:t>bar</w:t>
      </w:r>
      <w:proofErr w:type="gramEnd"/>
      <w:r>
        <w:t>: function(){ return "bar public"; }</w:t>
      </w:r>
    </w:p>
    <w:p w:rsidR="00494B63" w:rsidRDefault="00494B63">
      <w:pPr>
        <w:pStyle w:val="CodePACKT"/>
      </w:pPr>
      <w:r>
        <w:t>   }, {</w:t>
      </w:r>
    </w:p>
    <w:p w:rsidR="00494B63" w:rsidRDefault="00494B63">
      <w:pPr>
        <w:pStyle w:val="CodePACKT"/>
      </w:pPr>
      <w:r>
        <w:t>     /**</w:t>
      </w:r>
    </w:p>
    <w:p w:rsidR="00494B63" w:rsidRDefault="00494B63">
      <w:pPr>
        <w:pStyle w:val="CodePACKT"/>
      </w:pPr>
      <w:r>
        <w:t>      * @static</w:t>
      </w:r>
    </w:p>
    <w:p w:rsidR="00494B63" w:rsidRDefault="00494B63">
      <w:pPr>
        <w:pStyle w:val="CodePACKT"/>
      </w:pPr>
      <w:r>
        <w:t>      * @returns {String}</w:t>
      </w:r>
    </w:p>
    <w:p w:rsidR="00494B63" w:rsidRDefault="00494B63">
      <w:pPr>
        <w:pStyle w:val="CodePACKT"/>
      </w:pPr>
      <w:r>
        <w:t>      */      </w:t>
      </w:r>
    </w:p>
    <w:p w:rsidR="00494B63" w:rsidRDefault="00494B63">
      <w:pPr>
        <w:pStyle w:val="CodePACKT"/>
      </w:pPr>
      <w:r>
        <w:t>     </w:t>
      </w:r>
      <w:proofErr w:type="gramStart"/>
      <w:r>
        <w:t>bar</w:t>
      </w:r>
      <w:proofErr w:type="gramEnd"/>
      <w:r>
        <w:t>: function(){ return "bar static"; }</w:t>
      </w:r>
    </w:p>
    <w:p w:rsidR="00494B63" w:rsidRDefault="00494B63">
      <w:pPr>
        <w:pStyle w:val="CodePACKT"/>
      </w:pPr>
      <w:r>
        <w:t>   }),</w:t>
      </w:r>
    </w:p>
    <w:p w:rsidR="00494B63" w:rsidRDefault="00494B63">
      <w:pPr>
        <w:pStyle w:val="CodePACKT"/>
      </w:pPr>
      <w:r>
        <w:t>   /** @type Constructor */</w:t>
      </w:r>
    </w:p>
    <w:p w:rsidR="00494B63" w:rsidRDefault="00494B63">
      <w:pPr>
        <w:pStyle w:val="CodePACKT"/>
      </w:pPr>
      <w:r>
        <w:t>   </w:t>
      </w:r>
      <w:proofErr w:type="gramStart"/>
      <w:r>
        <w:t>instance</w:t>
      </w:r>
      <w:proofErr w:type="gramEnd"/>
      <w:r>
        <w:t xml:space="preserve"> = new Constructor();</w:t>
      </w:r>
    </w:p>
    <w:p w:rsidR="00494B63" w:rsidRDefault="00494B63">
      <w:pPr>
        <w:pStyle w:val="CodePACKT"/>
      </w:pPr>
      <w:r>
        <w:t>   </w:t>
      </w:r>
    </w:p>
    <w:p w:rsidR="00494B63" w:rsidRDefault="00494B63">
      <w:pPr>
        <w:pStyle w:val="CodePACKT"/>
      </w:pPr>
      <w:proofErr w:type="gramStart"/>
      <w:r>
        <w:t>console.log(</w:t>
      </w:r>
      <w:proofErr w:type="gramEnd"/>
      <w:r>
        <w:t xml:space="preserve"> instance.foo() ); // foo public</w:t>
      </w:r>
    </w:p>
    <w:p w:rsidR="00494B63" w:rsidRDefault="00494B63">
      <w:pPr>
        <w:pStyle w:val="CodePACKT"/>
      </w:pPr>
      <w:proofErr w:type="gramStart"/>
      <w:r>
        <w:t>console.log(</w:t>
      </w:r>
      <w:proofErr w:type="gramEnd"/>
      <w:r>
        <w:t xml:space="preserve"> instance.bar() ); // bar public</w:t>
      </w:r>
    </w:p>
    <w:p w:rsidR="00494B63" w:rsidRDefault="00494B63">
      <w:pPr>
        <w:pStyle w:val="CodePACKT"/>
      </w:pPr>
      <w:proofErr w:type="gramStart"/>
      <w:r>
        <w:t>console.log(</w:t>
      </w:r>
      <w:proofErr w:type="gramEnd"/>
      <w:r>
        <w:t xml:space="preserve"> Constructor.bar() ); // bar static</w:t>
      </w:r>
    </w:p>
    <w:p w:rsidR="00494B63" w:rsidRDefault="00494B63">
      <w:pPr>
        <w:pStyle w:val="CodePACKT"/>
      </w:pPr>
      <w:proofErr w:type="gramStart"/>
      <w:r>
        <w:t>console.log(</w:t>
      </w:r>
      <w:proofErr w:type="gramEnd"/>
      <w:r>
        <w:t xml:space="preserve"> instance </w:t>
      </w:r>
      <w:proofErr w:type="spellStart"/>
      <w:r>
        <w:t>instanceof</w:t>
      </w:r>
      <w:proofErr w:type="spellEnd"/>
      <w:r>
        <w:t xml:space="preserve"> Constructor ); // true</w:t>
      </w:r>
    </w:p>
    <w:p w:rsidR="00494B63" w:rsidRDefault="00494B63">
      <w:pPr>
        <w:pStyle w:val="CodePACKT"/>
      </w:pPr>
      <w:proofErr w:type="gramStart"/>
      <w:r>
        <w:t>console.log(</w:t>
      </w:r>
      <w:proofErr w:type="gramEnd"/>
      <w:r>
        <w:t xml:space="preserve"> instance </w:t>
      </w:r>
      <w:proofErr w:type="spellStart"/>
      <w:r>
        <w:t>instanceof</w:t>
      </w:r>
      <w:proofErr w:type="spellEnd"/>
      <w:r>
        <w:t xml:space="preserve"> </w:t>
      </w:r>
      <w:proofErr w:type="spellStart"/>
      <w:r>
        <w:t>SuperType</w:t>
      </w:r>
      <w:proofErr w:type="spellEnd"/>
      <w:r>
        <w:t xml:space="preserve"> ); // true</w:t>
      </w:r>
    </w:p>
    <w:p w:rsidR="00494B63" w:rsidRDefault="00494B63">
      <w:pPr>
        <w:pStyle w:val="BodyText"/>
      </w:pPr>
    </w:p>
    <w:p w:rsidR="00494B63" w:rsidRDefault="00494B63">
      <w:pPr>
        <w:pStyle w:val="Heading2"/>
        <w:rPr>
          <w:rStyle w:val="KeyWordPACKT"/>
        </w:rPr>
      </w:pPr>
      <w:r>
        <w:t>Classes in ES6</w:t>
      </w:r>
    </w:p>
    <w:p w:rsidR="00494B63" w:rsidRDefault="00494B63">
      <w:pPr>
        <w:pStyle w:val="NormalPACKT"/>
        <w:rPr>
          <w:color w:val="323232"/>
          <w:sz w:val="20"/>
        </w:rPr>
      </w:pPr>
      <w:r>
        <w:rPr>
          <w:rStyle w:val="KeyWordPACKT"/>
        </w:rPr>
        <w:t>TC39</w:t>
      </w:r>
      <w:r>
        <w:t xml:space="preserve"> (</w:t>
      </w:r>
      <w:proofErr w:type="spellStart"/>
      <w:r>
        <w:t>EcmaScript</w:t>
      </w:r>
      <w:proofErr w:type="spellEnd"/>
      <w:r>
        <w:t xml:space="preserve"> working group) is pretty aware of the problem, so the new language specification provides extra syntax to structure object types:</w:t>
      </w:r>
    </w:p>
    <w:p w:rsidR="00494B63" w:rsidRDefault="00494B63">
      <w:pPr>
        <w:pStyle w:val="CodePACKT"/>
        <w:rPr>
          <w:color w:val="323232"/>
          <w:sz w:val="20"/>
        </w:rPr>
      </w:pPr>
      <w:r>
        <w:rPr>
          <w:color w:val="323232"/>
          <w:sz w:val="20"/>
        </w:rPr>
        <w:t>"</w:t>
      </w:r>
      <w:proofErr w:type="gramStart"/>
      <w:r>
        <w:rPr>
          <w:color w:val="323232"/>
          <w:sz w:val="20"/>
        </w:rPr>
        <w:t>use</w:t>
      </w:r>
      <w:proofErr w:type="gramEnd"/>
      <w:r>
        <w:rPr>
          <w:color w:val="323232"/>
          <w:sz w:val="20"/>
        </w:rPr>
        <w:t xml:space="preserve"> strict";</w:t>
      </w:r>
    </w:p>
    <w:p w:rsidR="00494B63" w:rsidRDefault="00494B63">
      <w:pPr>
        <w:pStyle w:val="CodePACKT"/>
        <w:rPr>
          <w:color w:val="323232"/>
          <w:sz w:val="20"/>
        </w:rPr>
      </w:pPr>
      <w:proofErr w:type="gramStart"/>
      <w:r>
        <w:rPr>
          <w:color w:val="323232"/>
          <w:sz w:val="20"/>
        </w:rPr>
        <w:t>class</w:t>
      </w:r>
      <w:proofErr w:type="gramEnd"/>
      <w:r>
        <w:rPr>
          <w:color w:val="323232"/>
          <w:sz w:val="20"/>
        </w:rPr>
        <w:t xml:space="preserve"> </w:t>
      </w:r>
      <w:proofErr w:type="spellStart"/>
      <w:r>
        <w:rPr>
          <w:color w:val="323232"/>
          <w:sz w:val="20"/>
        </w:rPr>
        <w:t>AbstractClass</w:t>
      </w:r>
      <w:proofErr w:type="spellEnd"/>
      <w:r>
        <w:rPr>
          <w:color w:val="323232"/>
          <w:sz w:val="20"/>
        </w:rPr>
        <w:t xml:space="preserve"> {</w:t>
      </w:r>
    </w:p>
    <w:p w:rsidR="00494B63" w:rsidRDefault="00494B63">
      <w:pPr>
        <w:pStyle w:val="CodePACKT"/>
        <w:rPr>
          <w:color w:val="323232"/>
          <w:sz w:val="20"/>
        </w:rPr>
      </w:pPr>
      <w:r>
        <w:rPr>
          <w:color w:val="323232"/>
          <w:sz w:val="20"/>
        </w:rPr>
        <w:t> </w:t>
      </w:r>
      <w:proofErr w:type="gramStart"/>
      <w:r>
        <w:rPr>
          <w:color w:val="323232"/>
          <w:sz w:val="20"/>
        </w:rPr>
        <w:t>constructor(</w:t>
      </w:r>
      <w:proofErr w:type="gramEnd"/>
      <w:r>
        <w:rPr>
          <w:color w:val="323232"/>
          <w:sz w:val="20"/>
        </w:rPr>
        <w:t>) {</w:t>
      </w:r>
    </w:p>
    <w:p w:rsidR="00494B63" w:rsidRDefault="00494B63">
      <w:pPr>
        <w:pStyle w:val="CodePACKT"/>
        <w:rPr>
          <w:color w:val="323232"/>
          <w:sz w:val="20"/>
        </w:rPr>
      </w:pPr>
      <w:r>
        <w:rPr>
          <w:color w:val="323232"/>
          <w:sz w:val="20"/>
        </w:rPr>
        <w:t>   this.foo = "foo";</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w:t>
      </w:r>
    </w:p>
    <w:p w:rsidR="00494B63" w:rsidRDefault="00494B63">
      <w:pPr>
        <w:pStyle w:val="CodePACKT"/>
        <w:rPr>
          <w:color w:val="323232"/>
          <w:sz w:val="20"/>
        </w:rPr>
      </w:pPr>
      <w:proofErr w:type="gramStart"/>
      <w:r>
        <w:rPr>
          <w:color w:val="323232"/>
          <w:sz w:val="20"/>
        </w:rPr>
        <w:t>class</w:t>
      </w:r>
      <w:proofErr w:type="gramEnd"/>
      <w:r>
        <w:rPr>
          <w:color w:val="323232"/>
          <w:sz w:val="20"/>
        </w:rPr>
        <w:t xml:space="preserve"> </w:t>
      </w:r>
      <w:proofErr w:type="spellStart"/>
      <w:r>
        <w:rPr>
          <w:color w:val="323232"/>
          <w:sz w:val="20"/>
        </w:rPr>
        <w:t>ConcreteClass</w:t>
      </w:r>
      <w:proofErr w:type="spellEnd"/>
      <w:r>
        <w:rPr>
          <w:color w:val="323232"/>
          <w:sz w:val="20"/>
        </w:rPr>
        <w:t xml:space="preserve"> extends </w:t>
      </w:r>
      <w:proofErr w:type="spellStart"/>
      <w:r>
        <w:rPr>
          <w:color w:val="323232"/>
          <w:sz w:val="20"/>
        </w:rPr>
        <w:t>AbstractClass</w:t>
      </w:r>
      <w:proofErr w:type="spellEnd"/>
      <w:r>
        <w:rPr>
          <w:color w:val="323232"/>
          <w:sz w:val="20"/>
        </w:rPr>
        <w:t xml:space="preserve"> {</w:t>
      </w:r>
    </w:p>
    <w:p w:rsidR="00494B63" w:rsidRDefault="00494B63">
      <w:pPr>
        <w:pStyle w:val="CodePACKT"/>
        <w:rPr>
          <w:color w:val="323232"/>
          <w:sz w:val="20"/>
        </w:rPr>
      </w:pPr>
      <w:r>
        <w:rPr>
          <w:color w:val="323232"/>
          <w:sz w:val="20"/>
        </w:rPr>
        <w:t> </w:t>
      </w:r>
      <w:proofErr w:type="gramStart"/>
      <w:r>
        <w:rPr>
          <w:color w:val="323232"/>
          <w:sz w:val="20"/>
        </w:rPr>
        <w:t>constructor(</w:t>
      </w:r>
      <w:proofErr w:type="gramEnd"/>
      <w:r>
        <w:rPr>
          <w:color w:val="323232"/>
          <w:sz w:val="20"/>
        </w:rPr>
        <w:t>) {</w:t>
      </w:r>
    </w:p>
    <w:p w:rsidR="00494B63" w:rsidRDefault="00494B63">
      <w:pPr>
        <w:pStyle w:val="CodePACKT"/>
        <w:rPr>
          <w:color w:val="323232"/>
          <w:sz w:val="20"/>
        </w:rPr>
      </w:pPr>
      <w:r>
        <w:rPr>
          <w:color w:val="323232"/>
          <w:sz w:val="20"/>
        </w:rPr>
        <w:t>   </w:t>
      </w:r>
      <w:proofErr w:type="gramStart"/>
      <w:r>
        <w:rPr>
          <w:color w:val="323232"/>
          <w:sz w:val="20"/>
        </w:rPr>
        <w:t>super(</w:t>
      </w:r>
      <w:proofErr w:type="gramEnd"/>
      <w:r>
        <w:rPr>
          <w:color w:val="323232"/>
          <w:sz w:val="20"/>
        </w:rPr>
        <w:t>);</w:t>
      </w:r>
    </w:p>
    <w:p w:rsidR="00494B63" w:rsidRDefault="00494B63">
      <w:pPr>
        <w:pStyle w:val="CodePACKT"/>
        <w:rPr>
          <w:color w:val="323232"/>
          <w:sz w:val="20"/>
        </w:rPr>
      </w:pPr>
      <w:r>
        <w:rPr>
          <w:color w:val="323232"/>
          <w:sz w:val="20"/>
        </w:rPr>
        <w:t>   this.bar = "bar";</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w:t>
      </w:r>
      <w:proofErr w:type="spellStart"/>
      <w:proofErr w:type="gramStart"/>
      <w:r>
        <w:rPr>
          <w:color w:val="323232"/>
          <w:sz w:val="20"/>
        </w:rPr>
        <w:t>baz</w:t>
      </w:r>
      <w:proofErr w:type="spellEnd"/>
      <w:r>
        <w:rPr>
          <w:color w:val="323232"/>
          <w:sz w:val="20"/>
        </w:rPr>
        <w:t>(</w:t>
      </w:r>
      <w:proofErr w:type="gramEnd"/>
      <w:r>
        <w:rPr>
          <w:color w:val="323232"/>
          <w:sz w:val="20"/>
        </w:rPr>
        <w:t>) {</w:t>
      </w:r>
    </w:p>
    <w:p w:rsidR="00494B63" w:rsidRDefault="00494B63">
      <w:pPr>
        <w:pStyle w:val="CodePACKT"/>
        <w:rPr>
          <w:color w:val="323232"/>
          <w:sz w:val="20"/>
        </w:rPr>
      </w:pPr>
      <w:r>
        <w:rPr>
          <w:color w:val="323232"/>
          <w:sz w:val="20"/>
        </w:rPr>
        <w:t>   </w:t>
      </w:r>
      <w:proofErr w:type="gramStart"/>
      <w:r>
        <w:rPr>
          <w:color w:val="323232"/>
          <w:sz w:val="20"/>
        </w:rPr>
        <w:t>return</w:t>
      </w:r>
      <w:proofErr w:type="gramEnd"/>
      <w:r>
        <w:rPr>
          <w:color w:val="323232"/>
          <w:sz w:val="20"/>
        </w:rPr>
        <w:t xml:space="preserve"> "</w:t>
      </w:r>
      <w:proofErr w:type="spellStart"/>
      <w:r>
        <w:rPr>
          <w:color w:val="323232"/>
          <w:sz w:val="20"/>
        </w:rPr>
        <w:t>baz</w:t>
      </w:r>
      <w:proofErr w:type="spellEnd"/>
      <w:r>
        <w:rPr>
          <w:color w:val="323232"/>
          <w:sz w:val="20"/>
        </w:rPr>
        <w:t>";</w:t>
      </w:r>
    </w:p>
    <w:p w:rsidR="00494B63" w:rsidRDefault="00494B63">
      <w:pPr>
        <w:pStyle w:val="CodePACKT"/>
        <w:rPr>
          <w:color w:val="323232"/>
          <w:sz w:val="20"/>
        </w:rPr>
      </w:pPr>
      <w:r>
        <w:rPr>
          <w:color w:val="323232"/>
          <w:sz w:val="20"/>
        </w:rPr>
        <w:t> }</w:t>
      </w:r>
    </w:p>
    <w:p w:rsidR="00494B63" w:rsidRDefault="00494B63">
      <w:pPr>
        <w:pStyle w:val="CodePACKT"/>
      </w:pPr>
      <w:r>
        <w:rPr>
          <w:color w:val="323232"/>
          <w:sz w:val="20"/>
        </w:rPr>
        <w:t>}</w:t>
      </w:r>
    </w:p>
    <w:p w:rsidR="00494B63" w:rsidRDefault="00494B63">
      <w:pPr>
        <w:pStyle w:val="CodePACKT"/>
      </w:pPr>
    </w:p>
    <w:p w:rsidR="00494B63" w:rsidRDefault="00494B63">
      <w:pPr>
        <w:pStyle w:val="CodePACKT"/>
        <w:rPr>
          <w:color w:val="323232"/>
          <w:sz w:val="20"/>
        </w:rPr>
      </w:pPr>
      <w:proofErr w:type="gramStart"/>
      <w:r>
        <w:rPr>
          <w:color w:val="323232"/>
          <w:sz w:val="20"/>
        </w:rPr>
        <w:t>let</w:t>
      </w:r>
      <w:proofErr w:type="gramEnd"/>
      <w:r>
        <w:rPr>
          <w:color w:val="323232"/>
          <w:sz w:val="20"/>
        </w:rPr>
        <w:t xml:space="preserve"> instance = new </w:t>
      </w:r>
      <w:proofErr w:type="spellStart"/>
      <w:r>
        <w:rPr>
          <w:color w:val="323232"/>
          <w:sz w:val="20"/>
        </w:rPr>
        <w:t>ConcreteClass</w:t>
      </w:r>
      <w:proofErr w:type="spellEnd"/>
      <w:r>
        <w:rPr>
          <w:color w:val="323232"/>
          <w:sz w:val="20"/>
        </w:rPr>
        <w:t>();</w:t>
      </w:r>
    </w:p>
    <w:p w:rsidR="00494B63" w:rsidRDefault="00494B63">
      <w:pPr>
        <w:pStyle w:val="CodePACKT"/>
        <w:rPr>
          <w:color w:val="323232"/>
          <w:sz w:val="20"/>
        </w:rPr>
      </w:pPr>
      <w:proofErr w:type="gramStart"/>
      <w:r>
        <w:rPr>
          <w:color w:val="323232"/>
          <w:sz w:val="20"/>
        </w:rPr>
        <w:t>console.log(</w:t>
      </w:r>
      <w:proofErr w:type="gramEnd"/>
      <w:r>
        <w:rPr>
          <w:color w:val="323232"/>
          <w:sz w:val="20"/>
        </w:rPr>
        <w:t xml:space="preserve"> instance.bar ); // bar</w:t>
      </w:r>
    </w:p>
    <w:p w:rsidR="00494B63" w:rsidRDefault="00494B63">
      <w:pPr>
        <w:pStyle w:val="CodePACKT"/>
        <w:rPr>
          <w:color w:val="323232"/>
          <w:sz w:val="20"/>
        </w:rPr>
      </w:pPr>
      <w:proofErr w:type="gramStart"/>
      <w:r>
        <w:rPr>
          <w:color w:val="323232"/>
          <w:sz w:val="20"/>
        </w:rPr>
        <w:t>console.log(</w:t>
      </w:r>
      <w:proofErr w:type="gramEnd"/>
      <w:r>
        <w:rPr>
          <w:color w:val="323232"/>
          <w:sz w:val="20"/>
        </w:rPr>
        <w:t xml:space="preserve"> instance.foo ); // foo</w:t>
      </w:r>
    </w:p>
    <w:p w:rsidR="00494B63" w:rsidRDefault="00494B63">
      <w:pPr>
        <w:pStyle w:val="CodePACKT"/>
        <w:rPr>
          <w:color w:val="323232"/>
          <w:sz w:val="20"/>
        </w:rPr>
      </w:pPr>
      <w:proofErr w:type="gramStart"/>
      <w:r>
        <w:rPr>
          <w:color w:val="323232"/>
          <w:sz w:val="20"/>
        </w:rPr>
        <w:t>console.log(</w:t>
      </w:r>
      <w:proofErr w:type="gramEnd"/>
      <w:r>
        <w:rPr>
          <w:color w:val="323232"/>
          <w:sz w:val="20"/>
        </w:rPr>
        <w:t xml:space="preserve"> instance.baz() ); // </w:t>
      </w:r>
      <w:proofErr w:type="spellStart"/>
      <w:r>
        <w:rPr>
          <w:color w:val="323232"/>
          <w:sz w:val="20"/>
        </w:rPr>
        <w:t>baz</w:t>
      </w:r>
      <w:proofErr w:type="spellEnd"/>
    </w:p>
    <w:p w:rsidR="00494B63" w:rsidRDefault="00494B63">
      <w:pPr>
        <w:pStyle w:val="CodePACKT"/>
        <w:rPr>
          <w:color w:val="323232"/>
          <w:sz w:val="20"/>
        </w:rPr>
      </w:pPr>
      <w:proofErr w:type="gramStart"/>
      <w:r>
        <w:rPr>
          <w:color w:val="323232"/>
          <w:sz w:val="20"/>
        </w:rPr>
        <w:t>console.log(</w:t>
      </w:r>
      <w:proofErr w:type="gramEnd"/>
      <w:r>
        <w:rPr>
          <w:color w:val="323232"/>
          <w:sz w:val="20"/>
        </w:rPr>
        <w:t xml:space="preserve"> instance </w:t>
      </w:r>
      <w:proofErr w:type="spellStart"/>
      <w:r>
        <w:rPr>
          <w:color w:val="323232"/>
          <w:sz w:val="20"/>
        </w:rPr>
        <w:t>instanceof</w:t>
      </w:r>
      <w:proofErr w:type="spellEnd"/>
      <w:r>
        <w:rPr>
          <w:color w:val="323232"/>
          <w:sz w:val="20"/>
        </w:rPr>
        <w:t xml:space="preserve"> </w:t>
      </w:r>
      <w:proofErr w:type="spellStart"/>
      <w:r>
        <w:rPr>
          <w:color w:val="323232"/>
          <w:sz w:val="20"/>
        </w:rPr>
        <w:t>ConcreteClass</w:t>
      </w:r>
      <w:proofErr w:type="spellEnd"/>
      <w:r>
        <w:rPr>
          <w:color w:val="323232"/>
          <w:sz w:val="20"/>
        </w:rPr>
        <w:t xml:space="preserve"> ); // true</w:t>
      </w:r>
    </w:p>
    <w:p w:rsidR="00494B63" w:rsidRDefault="00494B63">
      <w:pPr>
        <w:pStyle w:val="CodePACKT"/>
      </w:pPr>
      <w:proofErr w:type="gramStart"/>
      <w:r>
        <w:rPr>
          <w:color w:val="323232"/>
          <w:sz w:val="20"/>
        </w:rPr>
        <w:t>console.log(</w:t>
      </w:r>
      <w:proofErr w:type="gramEnd"/>
      <w:r>
        <w:rPr>
          <w:color w:val="323232"/>
          <w:sz w:val="20"/>
        </w:rPr>
        <w:t xml:space="preserve"> instance </w:t>
      </w:r>
      <w:proofErr w:type="spellStart"/>
      <w:r>
        <w:rPr>
          <w:color w:val="323232"/>
          <w:sz w:val="20"/>
        </w:rPr>
        <w:t>instanceof</w:t>
      </w:r>
      <w:proofErr w:type="spellEnd"/>
      <w:r>
        <w:rPr>
          <w:color w:val="323232"/>
          <w:sz w:val="20"/>
        </w:rPr>
        <w:t xml:space="preserve"> </w:t>
      </w:r>
      <w:proofErr w:type="spellStart"/>
      <w:r>
        <w:rPr>
          <w:color w:val="323232"/>
          <w:sz w:val="20"/>
        </w:rPr>
        <w:t>AbstractClass</w:t>
      </w:r>
      <w:proofErr w:type="spellEnd"/>
      <w:r>
        <w:rPr>
          <w:color w:val="323232"/>
          <w:sz w:val="20"/>
        </w:rPr>
        <w:t xml:space="preserve"> ); // true</w:t>
      </w:r>
    </w:p>
    <w:p w:rsidR="00494B63" w:rsidRDefault="00494B63">
      <w:pPr>
        <w:pStyle w:val="NormalPACKT"/>
        <w:spacing w:before="160" w:after="0" w:line="324" w:lineRule="auto"/>
      </w:pPr>
    </w:p>
    <w:p w:rsidR="00494B63" w:rsidRDefault="00494B63">
      <w:pPr>
        <w:pStyle w:val="NormalPACKT"/>
        <w:rPr>
          <w:color w:val="323232"/>
          <w:sz w:val="20"/>
        </w:rPr>
      </w:pPr>
      <w:r>
        <w:t xml:space="preserve">The syntax looks like class-based, but in fact </w:t>
      </w:r>
      <w:proofErr w:type="gramStart"/>
      <w:r>
        <w:t>this a</w:t>
      </w:r>
      <w:proofErr w:type="gramEnd"/>
      <w:r>
        <w:t xml:space="preserve"> </w:t>
      </w:r>
      <w:r>
        <w:rPr>
          <w:rStyle w:val="KeyWordPACKT"/>
          <w:b w:val="0"/>
        </w:rPr>
        <w:t>syntactic sugar</w:t>
      </w:r>
      <w:r>
        <w:t xml:space="preserve"> over existing prototypes. You can </w:t>
      </w:r>
      <w:proofErr w:type="gramStart"/>
      <w:r>
        <w:t>check  with</w:t>
      </w:r>
      <w:proofErr w:type="gramEnd"/>
      <w:r>
        <w:t xml:space="preserve"> </w:t>
      </w:r>
      <w:proofErr w:type="spellStart"/>
      <w:r>
        <w:t>typeof</w:t>
      </w:r>
      <w:proofErr w:type="spellEnd"/>
      <w:r>
        <w:t xml:space="preserve"> </w:t>
      </w:r>
      <w:proofErr w:type="spellStart"/>
      <w:r>
        <w:rPr>
          <w:rStyle w:val="CodeInTextPACKT"/>
          <w:rFonts w:cs="Times New Roman"/>
          <w:color w:val="auto"/>
          <w:sz w:val="22"/>
          <w:szCs w:val="24"/>
        </w:rPr>
        <w:t>ConcreteClass</w:t>
      </w:r>
      <w:proofErr w:type="spellEnd"/>
      <w:r>
        <w:t xml:space="preserve"> and it will give you </w:t>
      </w:r>
      <w:r>
        <w:rPr>
          <w:rStyle w:val="CodeInTextPACKT"/>
          <w:rFonts w:cs="Times New Roman"/>
          <w:color w:val="auto"/>
          <w:sz w:val="22"/>
          <w:szCs w:val="24"/>
        </w:rPr>
        <w:t>"function"</w:t>
      </w:r>
      <w:r>
        <w:t xml:space="preserve"> because </w:t>
      </w:r>
      <w:proofErr w:type="spellStart"/>
      <w:r>
        <w:t>ConcreteClass</w:t>
      </w:r>
      <w:proofErr w:type="spellEnd"/>
      <w:r>
        <w:t xml:space="preserve"> is a canonical constructor. So we need no trick anymore for extending </w:t>
      </w:r>
      <w:proofErr w:type="spellStart"/>
      <w:r>
        <w:t>supertypes</w:t>
      </w:r>
      <w:proofErr w:type="spellEnd"/>
      <w:r>
        <w:t xml:space="preserve">, no trick to refer </w:t>
      </w:r>
      <w:proofErr w:type="spellStart"/>
      <w:r>
        <w:t>supertype</w:t>
      </w:r>
      <w:proofErr w:type="spellEnd"/>
      <w:r>
        <w:t xml:space="preserve"> constructor from subtype and we have a clean readable structure. However we cannot assign properties the same C-like way as we do now with methods. That is still in discussion for </w:t>
      </w:r>
      <w:r>
        <w:rPr>
          <w:rStyle w:val="KeyWordPACKT"/>
          <w:b w:val="0"/>
        </w:rPr>
        <w:t>ES7</w:t>
      </w:r>
      <w:r>
        <w:t xml:space="preserve"> (</w:t>
      </w:r>
      <w:r>
        <w:rPr>
          <w:rStyle w:val="URLPACKT"/>
        </w:rPr>
        <w:t>https://esdiscuss.org/topic/es7-property-initializers</w:t>
      </w:r>
      <w:r>
        <w:t xml:space="preserve">). Besides this we </w:t>
      </w:r>
      <w:del w:id="113" w:author="Priyanka Mehta" w:date="2015-07-06T20:35:00Z">
        <w:r>
          <w:delText> </w:delText>
        </w:r>
      </w:del>
      <w:r>
        <w:t>can declare straight in the body of a class its static methods:</w:t>
      </w:r>
    </w:p>
    <w:p w:rsidR="00494B63" w:rsidRDefault="00494B63">
      <w:pPr>
        <w:pStyle w:val="CodePACKT"/>
        <w:rPr>
          <w:color w:val="323232"/>
          <w:sz w:val="20"/>
        </w:rPr>
      </w:pPr>
      <w:proofErr w:type="gramStart"/>
      <w:r>
        <w:rPr>
          <w:color w:val="323232"/>
          <w:sz w:val="20"/>
        </w:rPr>
        <w:t>class</w:t>
      </w:r>
      <w:proofErr w:type="gramEnd"/>
      <w:r>
        <w:rPr>
          <w:color w:val="323232"/>
          <w:sz w:val="20"/>
        </w:rPr>
        <w:t xml:space="preserve"> Bar {</w:t>
      </w:r>
    </w:p>
    <w:p w:rsidR="00494B63" w:rsidRDefault="00494B63">
      <w:pPr>
        <w:pStyle w:val="CodePACKT"/>
        <w:rPr>
          <w:color w:val="323232"/>
          <w:sz w:val="20"/>
        </w:rPr>
      </w:pPr>
      <w:r>
        <w:rPr>
          <w:color w:val="323232"/>
          <w:sz w:val="20"/>
        </w:rPr>
        <w:t> </w:t>
      </w:r>
      <w:proofErr w:type="gramStart"/>
      <w:r>
        <w:rPr>
          <w:color w:val="323232"/>
          <w:sz w:val="20"/>
        </w:rPr>
        <w:t>static</w:t>
      </w:r>
      <w:proofErr w:type="gramEnd"/>
      <w:r>
        <w:rPr>
          <w:color w:val="323232"/>
          <w:sz w:val="20"/>
        </w:rPr>
        <w:t xml:space="preserve"> foo() {</w:t>
      </w:r>
    </w:p>
    <w:p w:rsidR="00494B63" w:rsidRDefault="00494B63">
      <w:pPr>
        <w:pStyle w:val="CodePACKT"/>
        <w:rPr>
          <w:color w:val="323232"/>
          <w:sz w:val="20"/>
        </w:rPr>
      </w:pPr>
      <w:r>
        <w:rPr>
          <w:color w:val="323232"/>
          <w:sz w:val="20"/>
        </w:rPr>
        <w:t>   </w:t>
      </w:r>
      <w:proofErr w:type="gramStart"/>
      <w:r>
        <w:rPr>
          <w:color w:val="323232"/>
          <w:sz w:val="20"/>
        </w:rPr>
        <w:t>return</w:t>
      </w:r>
      <w:proofErr w:type="gramEnd"/>
      <w:r>
        <w:rPr>
          <w:color w:val="323232"/>
          <w:sz w:val="20"/>
        </w:rPr>
        <w:t xml:space="preserve"> "static method";</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w:t>
      </w:r>
      <w:proofErr w:type="spellStart"/>
      <w:proofErr w:type="gramStart"/>
      <w:r>
        <w:rPr>
          <w:color w:val="323232"/>
          <w:sz w:val="20"/>
        </w:rPr>
        <w:t>baz</w:t>
      </w:r>
      <w:proofErr w:type="spellEnd"/>
      <w:r>
        <w:rPr>
          <w:color w:val="323232"/>
          <w:sz w:val="20"/>
        </w:rPr>
        <w:t>(</w:t>
      </w:r>
      <w:proofErr w:type="gramEnd"/>
      <w:r>
        <w:rPr>
          <w:color w:val="323232"/>
          <w:sz w:val="20"/>
        </w:rPr>
        <w:t>) {</w:t>
      </w:r>
    </w:p>
    <w:p w:rsidR="00494B63" w:rsidRDefault="00494B63">
      <w:pPr>
        <w:pStyle w:val="CodePACKT"/>
        <w:rPr>
          <w:color w:val="323232"/>
          <w:sz w:val="20"/>
        </w:rPr>
      </w:pPr>
      <w:r>
        <w:rPr>
          <w:color w:val="323232"/>
          <w:sz w:val="20"/>
        </w:rPr>
        <w:t>   </w:t>
      </w:r>
      <w:proofErr w:type="gramStart"/>
      <w:r>
        <w:rPr>
          <w:color w:val="323232"/>
          <w:sz w:val="20"/>
        </w:rPr>
        <w:t>return</w:t>
      </w:r>
      <w:proofErr w:type="gramEnd"/>
      <w:r>
        <w:rPr>
          <w:color w:val="323232"/>
          <w:sz w:val="20"/>
        </w:rPr>
        <w:t xml:space="preserve"> "prototype method";</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w:t>
      </w:r>
    </w:p>
    <w:p w:rsidR="00494B63" w:rsidRDefault="00494B63">
      <w:pPr>
        <w:pStyle w:val="CodePACKT"/>
        <w:rPr>
          <w:color w:val="323232"/>
          <w:sz w:val="20"/>
        </w:rPr>
      </w:pPr>
      <w:proofErr w:type="gramStart"/>
      <w:r>
        <w:rPr>
          <w:color w:val="323232"/>
          <w:sz w:val="20"/>
        </w:rPr>
        <w:t>let</w:t>
      </w:r>
      <w:proofErr w:type="gramEnd"/>
      <w:r>
        <w:rPr>
          <w:color w:val="323232"/>
          <w:sz w:val="20"/>
        </w:rPr>
        <w:t xml:space="preserve"> instance = new Bar();</w:t>
      </w:r>
    </w:p>
    <w:p w:rsidR="00494B63" w:rsidRDefault="00494B63">
      <w:pPr>
        <w:pStyle w:val="CodePACKT"/>
        <w:rPr>
          <w:color w:val="323232"/>
          <w:sz w:val="20"/>
        </w:rPr>
      </w:pPr>
      <w:proofErr w:type="gramStart"/>
      <w:r>
        <w:rPr>
          <w:color w:val="323232"/>
          <w:sz w:val="20"/>
        </w:rPr>
        <w:t>console.log(</w:t>
      </w:r>
      <w:proofErr w:type="gramEnd"/>
      <w:r>
        <w:rPr>
          <w:color w:val="323232"/>
          <w:sz w:val="20"/>
        </w:rPr>
        <w:t xml:space="preserve"> instance.baz() ); // prototype method</w:t>
      </w:r>
    </w:p>
    <w:p w:rsidR="00494B63" w:rsidRDefault="00494B63">
      <w:pPr>
        <w:pStyle w:val="CodePACKT"/>
      </w:pPr>
      <w:proofErr w:type="gramStart"/>
      <w:r>
        <w:rPr>
          <w:color w:val="323232"/>
          <w:sz w:val="20"/>
        </w:rPr>
        <w:t>console.log(</w:t>
      </w:r>
      <w:proofErr w:type="gramEnd"/>
      <w:r>
        <w:rPr>
          <w:color w:val="323232"/>
          <w:sz w:val="20"/>
        </w:rPr>
        <w:t xml:space="preserve"> Bar.foo()) ); // static method</w:t>
      </w:r>
    </w:p>
    <w:p w:rsidR="00494B63" w:rsidRDefault="00494B63">
      <w:pPr>
        <w:pStyle w:val="NormalPACKT"/>
        <w:spacing w:before="160" w:after="0" w:line="324" w:lineRule="auto"/>
      </w:pPr>
    </w:p>
    <w:p w:rsidR="00494B63" w:rsidRDefault="00494B63">
      <w:pPr>
        <w:pStyle w:val="NormalPACKT"/>
      </w:pPr>
      <w:r>
        <w:t xml:space="preserve">In truth there are many in JavaScript community who consider the new syntax as a deviation from the prototypal OOP approach. On the other hand ES6 classes are backwards compatible with most of the existing code. </w:t>
      </w:r>
      <w:proofErr w:type="spellStart"/>
      <w:r>
        <w:t>Subclassing</w:t>
      </w:r>
      <w:proofErr w:type="spellEnd"/>
      <w:r>
        <w:t xml:space="preserve"> now supported by the language and no extra libraries required for inheritance. And what I personally like the most, this syntax allows to make the code cleaner, more maintainable. </w:t>
      </w:r>
    </w:p>
    <w:p w:rsidR="00494B63" w:rsidRDefault="00494B63">
      <w:pPr>
        <w:pStyle w:val="Heading1"/>
      </w:pPr>
      <w:r>
        <w:t>How to: magic methods in JavaScript</w:t>
      </w:r>
    </w:p>
    <w:p w:rsidR="00494B63" w:rsidRDefault="00494B63">
      <w:pPr>
        <w:pStyle w:val="NormalPACKT"/>
        <w:rPr>
          <w:color w:val="323232"/>
          <w:sz w:val="20"/>
        </w:rPr>
      </w:pPr>
      <w:r>
        <w:t xml:space="preserve">In the PHP world there is such a thing as </w:t>
      </w:r>
      <w:r>
        <w:rPr>
          <w:rStyle w:val="ItalicsPACKT"/>
          <w:i w:val="0"/>
          <w:color w:val="auto"/>
        </w:rPr>
        <w:t>`overloading methods`</w:t>
      </w:r>
      <w:r>
        <w:t>, that also known as magic methods (</w:t>
      </w:r>
      <w:r>
        <w:rPr>
          <w:rStyle w:val="URLPACKT"/>
        </w:rPr>
        <w:t>http://www.php.net/manual/en/language.oop5.overloading.php</w:t>
      </w:r>
      <w:r>
        <w:t xml:space="preserve">). </w:t>
      </w:r>
      <w:proofErr w:type="gramStart"/>
      <w:r>
        <w:t>These methods allows</w:t>
      </w:r>
      <w:proofErr w:type="gramEnd"/>
      <w:r>
        <w:t xml:space="preserve"> us to set a logic that triggers when non-existing property of method is being accessed or modified. In JavaScript we control access to properties (value members). Imagine we have </w:t>
      </w:r>
      <w:proofErr w:type="gramStart"/>
      <w:r>
        <w:t>an</w:t>
      </w:r>
      <w:proofErr w:type="gramEnd"/>
      <w:r>
        <w:t xml:space="preserve"> custom collection object. In order to be consistent in the API we want to have </w:t>
      </w:r>
      <w:r>
        <w:rPr>
          <w:rStyle w:val="CodeInTextPACKT"/>
          <w:rFonts w:cs="Times New Roman"/>
          <w:color w:val="auto"/>
          <w:sz w:val="22"/>
          <w:szCs w:val="24"/>
        </w:rPr>
        <w:t>length</w:t>
      </w:r>
      <w:r>
        <w:t xml:space="preserve"> property that contains the size of the collection. So we declare a getter (</w:t>
      </w:r>
      <w:r>
        <w:rPr>
          <w:rStyle w:val="CodeInTextPACKT"/>
          <w:rFonts w:cs="Times New Roman"/>
          <w:color w:val="auto"/>
          <w:sz w:val="22"/>
          <w:szCs w:val="24"/>
        </w:rPr>
        <w:t>get length</w:t>
      </w:r>
      <w:r>
        <w:t>), which does the required computation whenever the property accessed. On the attempt to modify property value the setter will throw an exception:</w:t>
      </w:r>
    </w:p>
    <w:p w:rsidR="00494B63" w:rsidRDefault="00494B63">
      <w:pPr>
        <w:pStyle w:val="CodePACKT"/>
        <w:rPr>
          <w:color w:val="323232"/>
          <w:sz w:val="20"/>
        </w:rPr>
      </w:pPr>
      <w:r>
        <w:rPr>
          <w:color w:val="323232"/>
          <w:sz w:val="20"/>
        </w:rPr>
        <w:t>"</w:t>
      </w:r>
      <w:proofErr w:type="gramStart"/>
      <w:r>
        <w:rPr>
          <w:color w:val="323232"/>
          <w:sz w:val="20"/>
        </w:rPr>
        <w:t>use</w:t>
      </w:r>
      <w:proofErr w:type="gramEnd"/>
      <w:r>
        <w:rPr>
          <w:color w:val="323232"/>
          <w:sz w:val="20"/>
        </w:rPr>
        <w:t xml:space="preserve"> strict";</w:t>
      </w:r>
    </w:p>
    <w:p w:rsidR="00494B63" w:rsidRDefault="00494B63">
      <w:pPr>
        <w:pStyle w:val="CodePACKT"/>
        <w:rPr>
          <w:color w:val="323232"/>
          <w:sz w:val="20"/>
        </w:rPr>
      </w:pPr>
      <w:proofErr w:type="spellStart"/>
      <w:proofErr w:type="gramStart"/>
      <w:r>
        <w:rPr>
          <w:color w:val="323232"/>
          <w:sz w:val="20"/>
        </w:rPr>
        <w:t>var</w:t>
      </w:r>
      <w:proofErr w:type="spellEnd"/>
      <w:proofErr w:type="gramEnd"/>
      <w:r>
        <w:rPr>
          <w:color w:val="323232"/>
          <w:sz w:val="20"/>
        </w:rPr>
        <w:t xml:space="preserve"> bar = {</w:t>
      </w:r>
    </w:p>
    <w:p w:rsidR="00494B63" w:rsidRDefault="00494B63">
      <w:pPr>
        <w:pStyle w:val="CodePACKT"/>
        <w:rPr>
          <w:color w:val="323232"/>
          <w:sz w:val="20"/>
        </w:rPr>
      </w:pPr>
      <w:r>
        <w:rPr>
          <w:color w:val="323232"/>
          <w:sz w:val="20"/>
        </w:rPr>
        <w:t> /** @type {[Number]} */</w:t>
      </w:r>
    </w:p>
    <w:p w:rsidR="00494B63" w:rsidRDefault="00494B63">
      <w:pPr>
        <w:pStyle w:val="CodePACKT"/>
        <w:rPr>
          <w:color w:val="323232"/>
          <w:sz w:val="20"/>
        </w:rPr>
      </w:pPr>
      <w:r>
        <w:rPr>
          <w:color w:val="323232"/>
          <w:sz w:val="20"/>
        </w:rPr>
        <w:t> </w:t>
      </w:r>
      <w:proofErr w:type="spellStart"/>
      <w:proofErr w:type="gramStart"/>
      <w:r>
        <w:rPr>
          <w:color w:val="323232"/>
          <w:sz w:val="20"/>
        </w:rPr>
        <w:t>arr</w:t>
      </w:r>
      <w:proofErr w:type="spellEnd"/>
      <w:proofErr w:type="gramEnd"/>
      <w:r>
        <w:rPr>
          <w:color w:val="323232"/>
          <w:sz w:val="20"/>
        </w:rPr>
        <w:t>: [ 1, 2 ],</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 Getter</w:t>
      </w:r>
    </w:p>
    <w:p w:rsidR="00494B63" w:rsidRDefault="00494B63">
      <w:pPr>
        <w:pStyle w:val="CodePACKT"/>
        <w:rPr>
          <w:color w:val="323232"/>
          <w:sz w:val="20"/>
        </w:rPr>
      </w:pPr>
      <w:r>
        <w:rPr>
          <w:color w:val="323232"/>
          <w:sz w:val="20"/>
        </w:rPr>
        <w:t>  * @returns {Number}</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w:t>
      </w:r>
      <w:proofErr w:type="gramStart"/>
      <w:r>
        <w:rPr>
          <w:color w:val="323232"/>
          <w:sz w:val="20"/>
        </w:rPr>
        <w:t>get</w:t>
      </w:r>
      <w:proofErr w:type="gramEnd"/>
      <w:r>
        <w:rPr>
          <w:color w:val="323232"/>
          <w:sz w:val="20"/>
        </w:rPr>
        <w:t xml:space="preserve"> length () {</w:t>
      </w:r>
    </w:p>
    <w:p w:rsidR="00494B63" w:rsidRDefault="00494B63">
      <w:pPr>
        <w:pStyle w:val="CodePACKT"/>
        <w:rPr>
          <w:color w:val="323232"/>
          <w:sz w:val="20"/>
        </w:rPr>
      </w:pPr>
      <w:r>
        <w:rPr>
          <w:color w:val="323232"/>
          <w:sz w:val="20"/>
        </w:rPr>
        <w:t>   </w:t>
      </w:r>
      <w:proofErr w:type="gramStart"/>
      <w:r>
        <w:rPr>
          <w:color w:val="323232"/>
          <w:sz w:val="20"/>
        </w:rPr>
        <w:t>return</w:t>
      </w:r>
      <w:proofErr w:type="gramEnd"/>
      <w:r>
        <w:rPr>
          <w:color w:val="323232"/>
          <w:sz w:val="20"/>
        </w:rPr>
        <w:t xml:space="preserve"> </w:t>
      </w:r>
      <w:proofErr w:type="spellStart"/>
      <w:r>
        <w:rPr>
          <w:color w:val="323232"/>
          <w:sz w:val="20"/>
        </w:rPr>
        <w:t>this.arr.length</w:t>
      </w:r>
      <w:proofErr w:type="spellEnd"/>
      <w:r>
        <w:rPr>
          <w:color w:val="323232"/>
          <w:sz w:val="20"/>
        </w:rPr>
        <w:t>;</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 Setter</w:t>
      </w:r>
    </w:p>
    <w:p w:rsidR="00494B63" w:rsidRDefault="00494B63">
      <w:pPr>
        <w:pStyle w:val="CodePACKT"/>
        <w:rPr>
          <w:color w:val="323232"/>
          <w:sz w:val="20"/>
        </w:rPr>
      </w:pPr>
      <w:r>
        <w:rPr>
          <w:color w:val="323232"/>
          <w:sz w:val="20"/>
        </w:rPr>
        <w:t>  * @</w:t>
      </w:r>
      <w:proofErr w:type="spellStart"/>
      <w:r>
        <w:rPr>
          <w:color w:val="323232"/>
          <w:sz w:val="20"/>
        </w:rPr>
        <w:t>param</w:t>
      </w:r>
      <w:proofErr w:type="spellEnd"/>
      <w:r>
        <w:rPr>
          <w:color w:val="323232"/>
          <w:sz w:val="20"/>
        </w:rPr>
        <w:t xml:space="preserve"> {*} </w:t>
      </w:r>
      <w:proofErr w:type="spellStart"/>
      <w:proofErr w:type="gramStart"/>
      <w:r>
        <w:rPr>
          <w:color w:val="323232"/>
          <w:sz w:val="20"/>
        </w:rPr>
        <w:t>val</w:t>
      </w:r>
      <w:proofErr w:type="spellEnd"/>
      <w:proofErr w:type="gramEnd"/>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w:t>
      </w:r>
      <w:proofErr w:type="gramStart"/>
      <w:r>
        <w:rPr>
          <w:color w:val="323232"/>
          <w:sz w:val="20"/>
        </w:rPr>
        <w:t>set</w:t>
      </w:r>
      <w:proofErr w:type="gramEnd"/>
      <w:r>
        <w:rPr>
          <w:color w:val="323232"/>
          <w:sz w:val="20"/>
        </w:rPr>
        <w:t xml:space="preserve"> length ( </w:t>
      </w:r>
      <w:proofErr w:type="spellStart"/>
      <w:r>
        <w:rPr>
          <w:color w:val="323232"/>
          <w:sz w:val="20"/>
        </w:rPr>
        <w:t>val</w:t>
      </w:r>
      <w:proofErr w:type="spellEnd"/>
      <w:r>
        <w:rPr>
          <w:color w:val="323232"/>
          <w:sz w:val="20"/>
        </w:rPr>
        <w:t xml:space="preserve"> ) {</w:t>
      </w:r>
    </w:p>
    <w:p w:rsidR="00494B63" w:rsidRDefault="00494B63">
      <w:pPr>
        <w:pStyle w:val="CodePACKT"/>
        <w:rPr>
          <w:color w:val="323232"/>
          <w:sz w:val="20"/>
        </w:rPr>
      </w:pPr>
      <w:r>
        <w:rPr>
          <w:color w:val="323232"/>
          <w:sz w:val="20"/>
        </w:rPr>
        <w:t>   </w:t>
      </w:r>
      <w:proofErr w:type="gramStart"/>
      <w:r>
        <w:rPr>
          <w:color w:val="323232"/>
          <w:sz w:val="20"/>
        </w:rPr>
        <w:t>throw</w:t>
      </w:r>
      <w:proofErr w:type="gramEnd"/>
      <w:r>
        <w:rPr>
          <w:color w:val="323232"/>
          <w:sz w:val="20"/>
        </w:rPr>
        <w:t xml:space="preserve"> new </w:t>
      </w:r>
      <w:proofErr w:type="spellStart"/>
      <w:r>
        <w:rPr>
          <w:color w:val="323232"/>
          <w:sz w:val="20"/>
        </w:rPr>
        <w:t>SyntaxError</w:t>
      </w:r>
      <w:proofErr w:type="spellEnd"/>
      <w:r>
        <w:rPr>
          <w:color w:val="323232"/>
          <w:sz w:val="20"/>
        </w:rPr>
        <w:t>( "Cannot assign to read only property 'length'" );</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w:t>
      </w:r>
    </w:p>
    <w:p w:rsidR="00494B63" w:rsidRDefault="00494B63">
      <w:pPr>
        <w:pStyle w:val="CodePACKT"/>
        <w:rPr>
          <w:color w:val="323232"/>
          <w:sz w:val="20"/>
        </w:rPr>
      </w:pPr>
      <w:r>
        <w:rPr>
          <w:color w:val="323232"/>
          <w:sz w:val="20"/>
        </w:rPr>
        <w:t xml:space="preserve">console.log </w:t>
      </w:r>
      <w:proofErr w:type="gramStart"/>
      <w:r>
        <w:rPr>
          <w:color w:val="323232"/>
          <w:sz w:val="20"/>
        </w:rPr>
        <w:t xml:space="preserve">( </w:t>
      </w:r>
      <w:proofErr w:type="spellStart"/>
      <w:r>
        <w:rPr>
          <w:color w:val="323232"/>
          <w:sz w:val="20"/>
        </w:rPr>
        <w:t>bar.length</w:t>
      </w:r>
      <w:proofErr w:type="spellEnd"/>
      <w:proofErr w:type="gramEnd"/>
      <w:r>
        <w:rPr>
          <w:color w:val="323232"/>
          <w:sz w:val="20"/>
        </w:rPr>
        <w:t xml:space="preserve"> ); // 2</w:t>
      </w:r>
    </w:p>
    <w:p w:rsidR="00494B63" w:rsidRDefault="00494B63">
      <w:pPr>
        <w:pStyle w:val="CodePACKT"/>
        <w:rPr>
          <w:color w:val="323232"/>
          <w:sz w:val="20"/>
        </w:rPr>
      </w:pPr>
      <w:proofErr w:type="spellStart"/>
      <w:proofErr w:type="gramStart"/>
      <w:r>
        <w:rPr>
          <w:color w:val="323232"/>
          <w:sz w:val="20"/>
        </w:rPr>
        <w:t>bar.arr.push</w:t>
      </w:r>
      <w:proofErr w:type="spellEnd"/>
      <w:r>
        <w:rPr>
          <w:color w:val="323232"/>
          <w:sz w:val="20"/>
        </w:rPr>
        <w:t>(</w:t>
      </w:r>
      <w:proofErr w:type="gramEnd"/>
      <w:r>
        <w:rPr>
          <w:color w:val="323232"/>
          <w:sz w:val="20"/>
        </w:rPr>
        <w:t xml:space="preserve"> 3 );</w:t>
      </w:r>
    </w:p>
    <w:p w:rsidR="00494B63" w:rsidRDefault="00494B63">
      <w:pPr>
        <w:pStyle w:val="CodePACKT"/>
        <w:rPr>
          <w:color w:val="323232"/>
          <w:sz w:val="20"/>
        </w:rPr>
      </w:pPr>
      <w:r>
        <w:rPr>
          <w:color w:val="323232"/>
          <w:sz w:val="20"/>
        </w:rPr>
        <w:t xml:space="preserve">console.log </w:t>
      </w:r>
      <w:proofErr w:type="gramStart"/>
      <w:r>
        <w:rPr>
          <w:color w:val="323232"/>
          <w:sz w:val="20"/>
        </w:rPr>
        <w:t xml:space="preserve">( </w:t>
      </w:r>
      <w:proofErr w:type="spellStart"/>
      <w:r>
        <w:rPr>
          <w:color w:val="323232"/>
          <w:sz w:val="20"/>
        </w:rPr>
        <w:t>bar.length</w:t>
      </w:r>
      <w:proofErr w:type="spellEnd"/>
      <w:proofErr w:type="gramEnd"/>
      <w:r>
        <w:rPr>
          <w:color w:val="323232"/>
          <w:sz w:val="20"/>
        </w:rPr>
        <w:t xml:space="preserve"> ); // 3</w:t>
      </w:r>
    </w:p>
    <w:p w:rsidR="00494B63" w:rsidRDefault="00494B63">
      <w:pPr>
        <w:pStyle w:val="CodePACKT"/>
      </w:pPr>
      <w:proofErr w:type="spellStart"/>
      <w:r>
        <w:rPr>
          <w:color w:val="323232"/>
          <w:sz w:val="20"/>
        </w:rPr>
        <w:t>bar.length</w:t>
      </w:r>
      <w:proofErr w:type="spellEnd"/>
      <w:r>
        <w:rPr>
          <w:color w:val="323232"/>
          <w:sz w:val="20"/>
        </w:rPr>
        <w:t xml:space="preserve"> = 10; // </w:t>
      </w:r>
      <w:proofErr w:type="spellStart"/>
      <w:r>
        <w:rPr>
          <w:color w:val="323232"/>
          <w:sz w:val="20"/>
        </w:rPr>
        <w:t>SyntaxError</w:t>
      </w:r>
      <w:proofErr w:type="spellEnd"/>
      <w:r>
        <w:rPr>
          <w:color w:val="323232"/>
          <w:sz w:val="20"/>
        </w:rPr>
        <w:t>: Cannot assign to read only property 'length'</w:t>
      </w:r>
    </w:p>
    <w:p w:rsidR="00494B63" w:rsidRDefault="00494B63">
      <w:pPr>
        <w:pStyle w:val="CodePACKT"/>
      </w:pPr>
    </w:p>
    <w:p w:rsidR="00494B63" w:rsidRDefault="00494B63">
      <w:pPr>
        <w:pStyle w:val="NormalPACKT"/>
        <w:spacing w:before="160" w:after="0" w:line="324" w:lineRule="auto"/>
        <w:rPr>
          <w:color w:val="323232"/>
          <w:sz w:val="20"/>
        </w:rPr>
      </w:pPr>
      <w:r>
        <w:t>If we want to declare getters/setters on an existing object we can use</w:t>
      </w:r>
      <w:r>
        <w:rPr>
          <w:color w:val="323232"/>
          <w:sz w:val="20"/>
        </w:rPr>
        <w:t xml:space="preserve"> </w:t>
      </w:r>
      <w:proofErr w:type="spellStart"/>
      <w:r>
        <w:rPr>
          <w:rStyle w:val="CodeInTextPACKT"/>
        </w:rPr>
        <w:t>Object.defineProperty</w:t>
      </w:r>
      <w:proofErr w:type="spellEnd"/>
      <w:r>
        <w:rPr>
          <w:color w:val="323232"/>
          <w:sz w:val="20"/>
        </w:rPr>
        <w:t>:</w:t>
      </w:r>
    </w:p>
    <w:p w:rsidR="00494B63" w:rsidRDefault="00494B63">
      <w:pPr>
        <w:pStyle w:val="CodePACKT"/>
        <w:rPr>
          <w:color w:val="323232"/>
          <w:sz w:val="20"/>
        </w:rPr>
      </w:pPr>
      <w:r>
        <w:rPr>
          <w:color w:val="323232"/>
          <w:sz w:val="20"/>
        </w:rPr>
        <w:t>"</w:t>
      </w:r>
      <w:proofErr w:type="gramStart"/>
      <w:r>
        <w:rPr>
          <w:color w:val="323232"/>
          <w:sz w:val="20"/>
        </w:rPr>
        <w:t>use</w:t>
      </w:r>
      <w:proofErr w:type="gramEnd"/>
      <w:r>
        <w:rPr>
          <w:color w:val="323232"/>
          <w:sz w:val="20"/>
        </w:rPr>
        <w:t xml:space="preserve"> strict";</w:t>
      </w:r>
    </w:p>
    <w:p w:rsidR="00494B63" w:rsidRDefault="00494B63">
      <w:pPr>
        <w:pStyle w:val="CodePACKT"/>
        <w:rPr>
          <w:color w:val="323232"/>
          <w:sz w:val="20"/>
        </w:rPr>
      </w:pPr>
      <w:proofErr w:type="spellStart"/>
      <w:proofErr w:type="gramStart"/>
      <w:r>
        <w:rPr>
          <w:color w:val="323232"/>
          <w:sz w:val="20"/>
        </w:rPr>
        <w:t>var</w:t>
      </w:r>
      <w:proofErr w:type="spellEnd"/>
      <w:proofErr w:type="gramEnd"/>
      <w:r>
        <w:rPr>
          <w:color w:val="323232"/>
          <w:sz w:val="20"/>
        </w:rPr>
        <w:t xml:space="preserve"> bar = {</w:t>
      </w:r>
    </w:p>
    <w:p w:rsidR="00494B63" w:rsidRDefault="00494B63">
      <w:pPr>
        <w:pStyle w:val="CodePACKT"/>
        <w:rPr>
          <w:color w:val="323232"/>
          <w:sz w:val="20"/>
        </w:rPr>
      </w:pPr>
      <w:r>
        <w:rPr>
          <w:color w:val="323232"/>
          <w:sz w:val="20"/>
        </w:rPr>
        <w:t> /** @type {[Number]} */</w:t>
      </w:r>
    </w:p>
    <w:p w:rsidR="00494B63" w:rsidRDefault="00494B63">
      <w:pPr>
        <w:pStyle w:val="CodePACKT"/>
        <w:rPr>
          <w:color w:val="323232"/>
          <w:sz w:val="20"/>
        </w:rPr>
      </w:pPr>
      <w:r>
        <w:rPr>
          <w:color w:val="323232"/>
          <w:sz w:val="20"/>
        </w:rPr>
        <w:t> </w:t>
      </w:r>
      <w:proofErr w:type="spellStart"/>
      <w:proofErr w:type="gramStart"/>
      <w:r>
        <w:rPr>
          <w:color w:val="323232"/>
          <w:sz w:val="20"/>
        </w:rPr>
        <w:t>arr</w:t>
      </w:r>
      <w:proofErr w:type="spellEnd"/>
      <w:proofErr w:type="gramEnd"/>
      <w:r>
        <w:rPr>
          <w:color w:val="323232"/>
          <w:sz w:val="20"/>
        </w:rPr>
        <w:t>: [ 1, 2 ]</w:t>
      </w:r>
    </w:p>
    <w:p w:rsidR="00494B63" w:rsidRDefault="00494B63">
      <w:pPr>
        <w:pStyle w:val="CodePACKT"/>
      </w:pPr>
      <w:r>
        <w:rPr>
          <w:color w:val="323232"/>
          <w:sz w:val="20"/>
        </w:rPr>
        <w:t>};</w:t>
      </w:r>
    </w:p>
    <w:p w:rsidR="00494B63" w:rsidRDefault="00494B63">
      <w:pPr>
        <w:pStyle w:val="CodePACKT"/>
      </w:pPr>
    </w:p>
    <w:p w:rsidR="00494B63" w:rsidRDefault="00494B63">
      <w:pPr>
        <w:pStyle w:val="CodePACKT"/>
        <w:rPr>
          <w:color w:val="323232"/>
          <w:sz w:val="20"/>
        </w:rPr>
      </w:pPr>
      <w:proofErr w:type="spellStart"/>
      <w:proofErr w:type="gramStart"/>
      <w:r>
        <w:rPr>
          <w:color w:val="323232"/>
          <w:sz w:val="20"/>
        </w:rPr>
        <w:t>Object.defineProperty</w:t>
      </w:r>
      <w:proofErr w:type="spellEnd"/>
      <w:r>
        <w:rPr>
          <w:color w:val="323232"/>
          <w:sz w:val="20"/>
        </w:rPr>
        <w:t>(</w:t>
      </w:r>
      <w:proofErr w:type="gramEnd"/>
      <w:r>
        <w:rPr>
          <w:color w:val="323232"/>
          <w:sz w:val="20"/>
        </w:rPr>
        <w:t xml:space="preserve"> bar, "length", {</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 Getter</w:t>
      </w:r>
    </w:p>
    <w:p w:rsidR="00494B63" w:rsidRDefault="00494B63">
      <w:pPr>
        <w:pStyle w:val="CodePACKT"/>
        <w:rPr>
          <w:color w:val="323232"/>
          <w:sz w:val="20"/>
        </w:rPr>
      </w:pPr>
      <w:r>
        <w:rPr>
          <w:color w:val="323232"/>
          <w:sz w:val="20"/>
        </w:rPr>
        <w:t>  * @returns {Number}</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w:t>
      </w:r>
      <w:proofErr w:type="gramStart"/>
      <w:r>
        <w:rPr>
          <w:color w:val="323232"/>
          <w:sz w:val="20"/>
        </w:rPr>
        <w:t>get</w:t>
      </w:r>
      <w:proofErr w:type="gramEnd"/>
      <w:r>
        <w:rPr>
          <w:color w:val="323232"/>
          <w:sz w:val="20"/>
        </w:rPr>
        <w:t>: function() {</w:t>
      </w:r>
    </w:p>
    <w:p w:rsidR="00494B63" w:rsidRDefault="00494B63">
      <w:pPr>
        <w:pStyle w:val="CodePACKT"/>
        <w:rPr>
          <w:color w:val="323232"/>
          <w:sz w:val="20"/>
        </w:rPr>
      </w:pPr>
      <w:r>
        <w:rPr>
          <w:color w:val="323232"/>
          <w:sz w:val="20"/>
        </w:rPr>
        <w:t>   </w:t>
      </w:r>
      <w:proofErr w:type="gramStart"/>
      <w:r>
        <w:rPr>
          <w:color w:val="323232"/>
          <w:sz w:val="20"/>
        </w:rPr>
        <w:t>return</w:t>
      </w:r>
      <w:proofErr w:type="gramEnd"/>
      <w:r>
        <w:rPr>
          <w:color w:val="323232"/>
          <w:sz w:val="20"/>
        </w:rPr>
        <w:t xml:space="preserve"> </w:t>
      </w:r>
      <w:proofErr w:type="spellStart"/>
      <w:r>
        <w:rPr>
          <w:color w:val="323232"/>
          <w:sz w:val="20"/>
        </w:rPr>
        <w:t>this.arr.length</w:t>
      </w:r>
      <w:proofErr w:type="spellEnd"/>
      <w:r>
        <w:rPr>
          <w:color w:val="323232"/>
          <w:sz w:val="20"/>
        </w:rPr>
        <w:t>;</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 Setter</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w:t>
      </w:r>
      <w:proofErr w:type="gramStart"/>
      <w:r>
        <w:rPr>
          <w:color w:val="323232"/>
          <w:sz w:val="20"/>
        </w:rPr>
        <w:t>set</w:t>
      </w:r>
      <w:proofErr w:type="gramEnd"/>
      <w:r>
        <w:rPr>
          <w:color w:val="323232"/>
          <w:sz w:val="20"/>
        </w:rPr>
        <w:t>: function() {</w:t>
      </w:r>
    </w:p>
    <w:p w:rsidR="00494B63" w:rsidRDefault="00494B63">
      <w:pPr>
        <w:pStyle w:val="CodePACKT"/>
        <w:rPr>
          <w:color w:val="323232"/>
          <w:sz w:val="20"/>
        </w:rPr>
      </w:pPr>
      <w:r>
        <w:rPr>
          <w:color w:val="323232"/>
          <w:sz w:val="20"/>
        </w:rPr>
        <w:t>   </w:t>
      </w:r>
      <w:proofErr w:type="gramStart"/>
      <w:r>
        <w:rPr>
          <w:color w:val="323232"/>
          <w:sz w:val="20"/>
        </w:rPr>
        <w:t>throw</w:t>
      </w:r>
      <w:proofErr w:type="gramEnd"/>
      <w:r>
        <w:rPr>
          <w:color w:val="323232"/>
          <w:sz w:val="20"/>
        </w:rPr>
        <w:t xml:space="preserve"> new </w:t>
      </w:r>
      <w:proofErr w:type="spellStart"/>
      <w:r>
        <w:rPr>
          <w:color w:val="323232"/>
          <w:sz w:val="20"/>
        </w:rPr>
        <w:t>SyntaxError</w:t>
      </w:r>
      <w:proofErr w:type="spellEnd"/>
      <w:r>
        <w:rPr>
          <w:color w:val="323232"/>
          <w:sz w:val="20"/>
        </w:rPr>
        <w:t>( "Cannot assign to read only property 'length'" );</w:t>
      </w:r>
    </w:p>
    <w:p w:rsidR="00494B63" w:rsidRDefault="00494B63">
      <w:pPr>
        <w:pStyle w:val="CodePACKT"/>
        <w:rPr>
          <w:color w:val="323232"/>
          <w:sz w:val="20"/>
        </w:rPr>
      </w:pPr>
      <w:r>
        <w:rPr>
          <w:color w:val="323232"/>
          <w:sz w:val="20"/>
        </w:rPr>
        <w:t> }</w:t>
      </w:r>
    </w:p>
    <w:p w:rsidR="00494B63" w:rsidRDefault="00494B63">
      <w:pPr>
        <w:pStyle w:val="CodePACKT"/>
      </w:pPr>
      <w:r>
        <w:rPr>
          <w:color w:val="323232"/>
          <w:sz w:val="20"/>
        </w:rPr>
        <w:t>});</w:t>
      </w:r>
    </w:p>
    <w:p w:rsidR="00494B63" w:rsidRDefault="00494B63">
      <w:pPr>
        <w:pStyle w:val="CodePACKT"/>
      </w:pPr>
    </w:p>
    <w:p w:rsidR="00494B63" w:rsidRDefault="00494B63">
      <w:pPr>
        <w:pStyle w:val="CodePACKT"/>
        <w:rPr>
          <w:color w:val="323232"/>
          <w:sz w:val="20"/>
        </w:rPr>
      </w:pPr>
      <w:r>
        <w:rPr>
          <w:color w:val="323232"/>
          <w:sz w:val="20"/>
        </w:rPr>
        <w:t xml:space="preserve">console.log </w:t>
      </w:r>
      <w:proofErr w:type="gramStart"/>
      <w:r>
        <w:rPr>
          <w:color w:val="323232"/>
          <w:sz w:val="20"/>
        </w:rPr>
        <w:t xml:space="preserve">( </w:t>
      </w:r>
      <w:proofErr w:type="spellStart"/>
      <w:r>
        <w:rPr>
          <w:color w:val="323232"/>
          <w:sz w:val="20"/>
        </w:rPr>
        <w:t>bar.length</w:t>
      </w:r>
      <w:proofErr w:type="spellEnd"/>
      <w:proofErr w:type="gramEnd"/>
      <w:r>
        <w:rPr>
          <w:color w:val="323232"/>
          <w:sz w:val="20"/>
        </w:rPr>
        <w:t xml:space="preserve"> ); // 2</w:t>
      </w:r>
    </w:p>
    <w:p w:rsidR="00494B63" w:rsidRDefault="00494B63">
      <w:pPr>
        <w:pStyle w:val="CodePACKT"/>
        <w:rPr>
          <w:color w:val="323232"/>
          <w:sz w:val="20"/>
        </w:rPr>
      </w:pPr>
      <w:proofErr w:type="spellStart"/>
      <w:proofErr w:type="gramStart"/>
      <w:r>
        <w:rPr>
          <w:color w:val="323232"/>
          <w:sz w:val="20"/>
        </w:rPr>
        <w:t>bar.arr.push</w:t>
      </w:r>
      <w:proofErr w:type="spellEnd"/>
      <w:r>
        <w:rPr>
          <w:color w:val="323232"/>
          <w:sz w:val="20"/>
        </w:rPr>
        <w:t>(</w:t>
      </w:r>
      <w:proofErr w:type="gramEnd"/>
      <w:r>
        <w:rPr>
          <w:color w:val="323232"/>
          <w:sz w:val="20"/>
        </w:rPr>
        <w:t xml:space="preserve"> 3 );</w:t>
      </w:r>
    </w:p>
    <w:p w:rsidR="00494B63" w:rsidRDefault="00494B63">
      <w:pPr>
        <w:pStyle w:val="CodePACKT"/>
        <w:rPr>
          <w:color w:val="323232"/>
          <w:sz w:val="20"/>
        </w:rPr>
      </w:pPr>
      <w:r>
        <w:rPr>
          <w:color w:val="323232"/>
          <w:sz w:val="20"/>
        </w:rPr>
        <w:t xml:space="preserve">console.log </w:t>
      </w:r>
      <w:proofErr w:type="gramStart"/>
      <w:r>
        <w:rPr>
          <w:color w:val="323232"/>
          <w:sz w:val="20"/>
        </w:rPr>
        <w:t xml:space="preserve">( </w:t>
      </w:r>
      <w:proofErr w:type="spellStart"/>
      <w:r>
        <w:rPr>
          <w:color w:val="323232"/>
          <w:sz w:val="20"/>
        </w:rPr>
        <w:t>bar.length</w:t>
      </w:r>
      <w:proofErr w:type="spellEnd"/>
      <w:proofErr w:type="gramEnd"/>
      <w:r>
        <w:rPr>
          <w:color w:val="323232"/>
          <w:sz w:val="20"/>
        </w:rPr>
        <w:t xml:space="preserve"> ); // 3</w:t>
      </w:r>
    </w:p>
    <w:p w:rsidR="00494B63" w:rsidRDefault="00494B63">
      <w:pPr>
        <w:pStyle w:val="CodePACKT"/>
      </w:pPr>
      <w:proofErr w:type="spellStart"/>
      <w:r>
        <w:rPr>
          <w:color w:val="323232"/>
          <w:sz w:val="20"/>
        </w:rPr>
        <w:t>bar.length</w:t>
      </w:r>
      <w:proofErr w:type="spellEnd"/>
      <w:r>
        <w:rPr>
          <w:color w:val="323232"/>
          <w:sz w:val="20"/>
        </w:rPr>
        <w:t xml:space="preserve"> = 10; // </w:t>
      </w:r>
      <w:proofErr w:type="spellStart"/>
      <w:r>
        <w:rPr>
          <w:color w:val="323232"/>
          <w:sz w:val="20"/>
        </w:rPr>
        <w:t>SyntaxError</w:t>
      </w:r>
      <w:proofErr w:type="spellEnd"/>
      <w:r>
        <w:rPr>
          <w:color w:val="323232"/>
          <w:sz w:val="20"/>
        </w:rPr>
        <w:t>: Cannot assign to read only property 'length'</w:t>
      </w:r>
    </w:p>
    <w:p w:rsidR="00494B63" w:rsidRDefault="00494B63">
      <w:pPr>
        <w:pStyle w:val="CodePACKT"/>
      </w:pPr>
    </w:p>
    <w:p w:rsidR="00494B63" w:rsidRDefault="00494B63">
      <w:pPr>
        <w:pStyle w:val="NormalPACKT"/>
        <w:spacing w:before="160" w:after="0" w:line="324" w:lineRule="auto"/>
      </w:pPr>
    </w:p>
    <w:p w:rsidR="00494B63" w:rsidRDefault="00494B63">
      <w:pPr>
        <w:pStyle w:val="NormalPACKT"/>
        <w:rPr>
          <w:color w:val="323232"/>
          <w:sz w:val="20"/>
        </w:rPr>
      </w:pPr>
      <w:proofErr w:type="spellStart"/>
      <w:r>
        <w:rPr>
          <w:rStyle w:val="CodeInTextPACKT"/>
          <w:rFonts w:cs="Times New Roman"/>
          <w:color w:val="auto"/>
          <w:sz w:val="22"/>
          <w:szCs w:val="24"/>
        </w:rPr>
        <w:t>Object.defineProperty</w:t>
      </w:r>
      <w:proofErr w:type="spellEnd"/>
      <w:r>
        <w:t xml:space="preserve"> as well as the second parameter of </w:t>
      </w:r>
      <w:proofErr w:type="spellStart"/>
      <w:r>
        <w:rPr>
          <w:rStyle w:val="CodeInTextPACKT"/>
          <w:rFonts w:cs="Times New Roman"/>
          <w:color w:val="auto"/>
          <w:sz w:val="22"/>
          <w:szCs w:val="24"/>
        </w:rPr>
        <w:t>Object.create</w:t>
      </w:r>
      <w:proofErr w:type="spellEnd"/>
      <w:r>
        <w:t xml:space="preserve"> specifies property configuration (whether it is </w:t>
      </w:r>
      <w:r>
        <w:rPr>
          <w:rStyle w:val="KeyWordPACKT"/>
          <w:b w:val="0"/>
        </w:rPr>
        <w:t>enumerable</w:t>
      </w:r>
      <w:r>
        <w:t xml:space="preserve">, </w:t>
      </w:r>
      <w:r>
        <w:rPr>
          <w:rStyle w:val="KeyWordPACKT"/>
          <w:b w:val="0"/>
        </w:rPr>
        <w:t>configurable</w:t>
      </w:r>
      <w:r>
        <w:t xml:space="preserve">, </w:t>
      </w:r>
      <w:r>
        <w:rPr>
          <w:rStyle w:val="KeyWordPACKT"/>
          <w:b w:val="0"/>
        </w:rPr>
        <w:t>immutable</w:t>
      </w:r>
      <w:r>
        <w:t>, how it can be accessed or modified). So we can achieve a similar effect by configuring the property as read-only:</w:t>
      </w:r>
    </w:p>
    <w:p w:rsidR="00494B63" w:rsidRDefault="00494B63">
      <w:pPr>
        <w:pStyle w:val="CodePACKT"/>
        <w:rPr>
          <w:color w:val="323232"/>
          <w:sz w:val="20"/>
        </w:rPr>
      </w:pPr>
      <w:r>
        <w:rPr>
          <w:color w:val="323232"/>
          <w:sz w:val="20"/>
        </w:rPr>
        <w:t>"</w:t>
      </w:r>
      <w:proofErr w:type="gramStart"/>
      <w:r>
        <w:rPr>
          <w:color w:val="323232"/>
          <w:sz w:val="20"/>
        </w:rPr>
        <w:t>use</w:t>
      </w:r>
      <w:proofErr w:type="gramEnd"/>
      <w:r>
        <w:rPr>
          <w:color w:val="323232"/>
          <w:sz w:val="20"/>
        </w:rPr>
        <w:t xml:space="preserve"> strict";</w:t>
      </w:r>
    </w:p>
    <w:p w:rsidR="00494B63" w:rsidRDefault="00494B63">
      <w:pPr>
        <w:pStyle w:val="CodePACKT"/>
      </w:pPr>
      <w:proofErr w:type="spellStart"/>
      <w:proofErr w:type="gramStart"/>
      <w:r>
        <w:rPr>
          <w:color w:val="323232"/>
          <w:sz w:val="20"/>
        </w:rPr>
        <w:t>var</w:t>
      </w:r>
      <w:proofErr w:type="spellEnd"/>
      <w:proofErr w:type="gramEnd"/>
      <w:r>
        <w:rPr>
          <w:color w:val="323232"/>
          <w:sz w:val="20"/>
        </w:rPr>
        <w:t xml:space="preserve"> bar = {};</w:t>
      </w:r>
    </w:p>
    <w:p w:rsidR="00494B63" w:rsidRDefault="00494B63">
      <w:pPr>
        <w:pStyle w:val="CodePACKT"/>
      </w:pPr>
    </w:p>
    <w:p w:rsidR="00494B63" w:rsidRDefault="00494B63">
      <w:pPr>
        <w:pStyle w:val="CodePACKT"/>
        <w:rPr>
          <w:color w:val="323232"/>
          <w:sz w:val="20"/>
        </w:rPr>
      </w:pPr>
      <w:proofErr w:type="spellStart"/>
      <w:proofErr w:type="gramStart"/>
      <w:r>
        <w:rPr>
          <w:color w:val="323232"/>
          <w:sz w:val="20"/>
        </w:rPr>
        <w:t>Object.defineProperty</w:t>
      </w:r>
      <w:proofErr w:type="spellEnd"/>
      <w:r>
        <w:rPr>
          <w:color w:val="323232"/>
          <w:sz w:val="20"/>
        </w:rPr>
        <w:t>(</w:t>
      </w:r>
      <w:proofErr w:type="gramEnd"/>
      <w:r>
        <w:rPr>
          <w:color w:val="323232"/>
          <w:sz w:val="20"/>
        </w:rPr>
        <w:t xml:space="preserve"> bar, "length", {</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 Data descriptor</w:t>
      </w:r>
    </w:p>
    <w:p w:rsidR="00494B63" w:rsidRDefault="00494B63">
      <w:pPr>
        <w:pStyle w:val="CodePACKT"/>
        <w:rPr>
          <w:color w:val="323232"/>
          <w:sz w:val="20"/>
        </w:rPr>
      </w:pPr>
      <w:r>
        <w:rPr>
          <w:color w:val="323232"/>
          <w:sz w:val="20"/>
        </w:rPr>
        <w:t>  * @type {*}</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w:t>
      </w:r>
      <w:proofErr w:type="gramStart"/>
      <w:r>
        <w:rPr>
          <w:color w:val="323232"/>
          <w:sz w:val="20"/>
        </w:rPr>
        <w:t>value</w:t>
      </w:r>
      <w:proofErr w:type="gramEnd"/>
      <w:r>
        <w:rPr>
          <w:color w:val="323232"/>
          <w:sz w:val="20"/>
        </w:rPr>
        <w:t>: 0,</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 Data descriptor</w:t>
      </w:r>
    </w:p>
    <w:p w:rsidR="00494B63" w:rsidRDefault="00494B63">
      <w:pPr>
        <w:pStyle w:val="CodePACKT"/>
        <w:rPr>
          <w:color w:val="323232"/>
          <w:sz w:val="20"/>
        </w:rPr>
      </w:pPr>
      <w:r>
        <w:rPr>
          <w:color w:val="323232"/>
          <w:sz w:val="20"/>
        </w:rPr>
        <w:t>  * @type {Boolean}</w:t>
      </w:r>
    </w:p>
    <w:p w:rsidR="00494B63" w:rsidRDefault="00494B63">
      <w:pPr>
        <w:pStyle w:val="CodePACKT"/>
        <w:rPr>
          <w:color w:val="323232"/>
          <w:sz w:val="20"/>
        </w:rPr>
      </w:pPr>
      <w:r>
        <w:rPr>
          <w:color w:val="323232"/>
          <w:sz w:val="20"/>
        </w:rPr>
        <w:t>  */</w:t>
      </w:r>
    </w:p>
    <w:p w:rsidR="00494B63" w:rsidRDefault="00494B63">
      <w:pPr>
        <w:pStyle w:val="CodePACKT"/>
        <w:rPr>
          <w:color w:val="323232"/>
          <w:sz w:val="20"/>
        </w:rPr>
      </w:pPr>
      <w:r>
        <w:rPr>
          <w:color w:val="323232"/>
          <w:sz w:val="20"/>
        </w:rPr>
        <w:t> </w:t>
      </w:r>
      <w:proofErr w:type="gramStart"/>
      <w:r>
        <w:rPr>
          <w:color w:val="323232"/>
          <w:sz w:val="20"/>
        </w:rPr>
        <w:t>writable</w:t>
      </w:r>
      <w:proofErr w:type="gramEnd"/>
      <w:r>
        <w:rPr>
          <w:color w:val="323232"/>
          <w:sz w:val="20"/>
        </w:rPr>
        <w:t>: false</w:t>
      </w:r>
    </w:p>
    <w:p w:rsidR="00494B63" w:rsidRDefault="00494B63">
      <w:pPr>
        <w:pStyle w:val="CodePACKT"/>
      </w:pPr>
      <w:r>
        <w:rPr>
          <w:color w:val="323232"/>
          <w:sz w:val="20"/>
        </w:rPr>
        <w:t>});</w:t>
      </w:r>
    </w:p>
    <w:p w:rsidR="00494B63" w:rsidRDefault="00494B63">
      <w:pPr>
        <w:pStyle w:val="CodePACKT"/>
      </w:pPr>
    </w:p>
    <w:p w:rsidR="00494B63" w:rsidRDefault="00494B63">
      <w:pPr>
        <w:pStyle w:val="CodePACKT"/>
      </w:pPr>
      <w:proofErr w:type="spellStart"/>
      <w:r>
        <w:rPr>
          <w:color w:val="323232"/>
          <w:sz w:val="20"/>
        </w:rPr>
        <w:t>bar.length</w:t>
      </w:r>
      <w:proofErr w:type="spellEnd"/>
      <w:r>
        <w:rPr>
          <w:color w:val="323232"/>
          <w:sz w:val="20"/>
        </w:rPr>
        <w:t xml:space="preserve"> = 10; // </w:t>
      </w:r>
      <w:proofErr w:type="spellStart"/>
      <w:r>
        <w:rPr>
          <w:color w:val="323232"/>
          <w:sz w:val="20"/>
        </w:rPr>
        <w:t>TypeError</w:t>
      </w:r>
      <w:proofErr w:type="spellEnd"/>
      <w:r>
        <w:rPr>
          <w:color w:val="323232"/>
          <w:sz w:val="20"/>
        </w:rPr>
        <w:t>: "length" is read-only</w:t>
      </w:r>
    </w:p>
    <w:p w:rsidR="00494B63" w:rsidRDefault="00494B63">
      <w:pPr>
        <w:pStyle w:val="NormalPACKT"/>
        <w:spacing w:before="160" w:after="0" w:line="324" w:lineRule="auto"/>
      </w:pPr>
    </w:p>
    <w:p w:rsidR="00494B63" w:rsidRDefault="00494B63">
      <w:pPr>
        <w:pStyle w:val="NormalPACKT"/>
        <w:rPr>
          <w:color w:val="323232"/>
          <w:sz w:val="20"/>
        </w:rPr>
      </w:pPr>
      <w:r>
        <w:t xml:space="preserve">By the way if you want to get rid of the property </w:t>
      </w:r>
      <w:proofErr w:type="spellStart"/>
      <w:r>
        <w:t>accessor</w:t>
      </w:r>
      <w:proofErr w:type="spellEnd"/>
      <w:r>
        <w:t xml:space="preserve"> in the object you can simply remove the property:</w:t>
      </w:r>
    </w:p>
    <w:p w:rsidR="00494B63" w:rsidRDefault="00494B63">
      <w:pPr>
        <w:pStyle w:val="CodePACKT"/>
      </w:pPr>
      <w:proofErr w:type="gramStart"/>
      <w:r>
        <w:rPr>
          <w:color w:val="323232"/>
          <w:sz w:val="20"/>
        </w:rPr>
        <w:t>delete</w:t>
      </w:r>
      <w:proofErr w:type="gramEnd"/>
      <w:r>
        <w:rPr>
          <w:color w:val="323232"/>
          <w:sz w:val="20"/>
        </w:rPr>
        <w:t xml:space="preserve"> </w:t>
      </w:r>
      <w:proofErr w:type="spellStart"/>
      <w:r>
        <w:rPr>
          <w:color w:val="323232"/>
          <w:sz w:val="20"/>
        </w:rPr>
        <w:t>bar.length</w:t>
      </w:r>
      <w:proofErr w:type="spellEnd"/>
      <w:r>
        <w:rPr>
          <w:color w:val="323232"/>
          <w:sz w:val="20"/>
        </w:rPr>
        <w:t>;</w:t>
      </w:r>
    </w:p>
    <w:p w:rsidR="00494B63" w:rsidRDefault="00494B63">
      <w:pPr>
        <w:pStyle w:val="BodyText"/>
      </w:pPr>
    </w:p>
    <w:p w:rsidR="00494B63" w:rsidRDefault="00494B63">
      <w:pPr>
        <w:pStyle w:val="Heading2"/>
      </w:pPr>
      <w:proofErr w:type="spellStart"/>
      <w:r>
        <w:t>Accessors</w:t>
      </w:r>
      <w:proofErr w:type="spellEnd"/>
      <w:r>
        <w:t xml:space="preserve"> in ES6 classes</w:t>
      </w:r>
    </w:p>
    <w:p w:rsidR="00494B63" w:rsidRDefault="00494B63">
      <w:pPr>
        <w:pStyle w:val="NormalPACKT"/>
      </w:pPr>
      <w:r>
        <w:t xml:space="preserve">Another way we can declare </w:t>
      </w:r>
      <w:proofErr w:type="spellStart"/>
      <w:ins w:id="114" w:author="Unknown Author" w:date="2015-10-15T10:54:00Z">
        <w:r>
          <w:t>accessor</w:t>
        </w:r>
      </w:ins>
      <w:del w:id="115" w:author="Unknown Author" w:date="2015-10-15T10:54:00Z">
        <w:r>
          <w:delText>acceeor</w:delText>
        </w:r>
      </w:del>
      <w:r>
        <w:t>s</w:t>
      </w:r>
      <w:proofErr w:type="spellEnd"/>
      <w:r>
        <w:t xml:space="preserve"> is by using ES6 classes:</w:t>
      </w:r>
    </w:p>
    <w:p w:rsidR="00494B63" w:rsidRDefault="00494B63">
      <w:pPr>
        <w:pStyle w:val="CodePACKT"/>
      </w:pPr>
      <w:r>
        <w:t>"</w:t>
      </w:r>
      <w:proofErr w:type="gramStart"/>
      <w:r>
        <w:t>use</w:t>
      </w:r>
      <w:proofErr w:type="gramEnd"/>
      <w:r>
        <w:t xml:space="preserve"> strict";</w:t>
      </w:r>
    </w:p>
    <w:p w:rsidR="00494B63" w:rsidRDefault="00494B63">
      <w:pPr>
        <w:pStyle w:val="CodePACKT"/>
      </w:pPr>
      <w:r>
        <w:t>/** @class */</w:t>
      </w:r>
    </w:p>
    <w:p w:rsidR="00494B63" w:rsidRDefault="00494B63">
      <w:pPr>
        <w:pStyle w:val="CodePACKT"/>
      </w:pPr>
      <w:proofErr w:type="gramStart"/>
      <w:r>
        <w:t>class</w:t>
      </w:r>
      <w:proofErr w:type="gramEnd"/>
      <w:r>
        <w:t xml:space="preserve"> Bar {</w:t>
      </w:r>
    </w:p>
    <w:p w:rsidR="00494B63" w:rsidRDefault="00494B63">
      <w:pPr>
        <w:pStyle w:val="CodePACKT"/>
      </w:pPr>
      <w:r>
        <w:t> /** @constructs Bar */</w:t>
      </w:r>
    </w:p>
    <w:p w:rsidR="00494B63" w:rsidRDefault="00494B63">
      <w:pPr>
        <w:pStyle w:val="CodePACKT"/>
      </w:pPr>
      <w:r>
        <w:t> </w:t>
      </w:r>
      <w:proofErr w:type="gramStart"/>
      <w:r>
        <w:t>constructor(</w:t>
      </w:r>
      <w:proofErr w:type="gramEnd"/>
      <w:r>
        <w:t>) {</w:t>
      </w:r>
    </w:p>
    <w:p w:rsidR="00494B63" w:rsidRDefault="00494B63">
      <w:pPr>
        <w:pStyle w:val="CodePACKT"/>
      </w:pPr>
      <w:r>
        <w:t>   /** @type {[Number]} */</w:t>
      </w:r>
    </w:p>
    <w:p w:rsidR="00494B63" w:rsidRDefault="00494B63">
      <w:pPr>
        <w:pStyle w:val="CodePACKT"/>
      </w:pPr>
      <w:r>
        <w:t xml:space="preserve">   this.arr = </w:t>
      </w:r>
      <w:proofErr w:type="gramStart"/>
      <w:r>
        <w:t>[ 1</w:t>
      </w:r>
      <w:proofErr w:type="gramEnd"/>
      <w:r>
        <w:t>, 2 ];</w:t>
      </w:r>
    </w:p>
    <w:p w:rsidR="00494B63" w:rsidRDefault="00494B63">
      <w:pPr>
        <w:pStyle w:val="CodePACKT"/>
      </w:pPr>
      <w:r>
        <w:t> }</w:t>
      </w:r>
    </w:p>
    <w:p w:rsidR="00494B63" w:rsidRDefault="00494B63">
      <w:pPr>
        <w:pStyle w:val="CodePACKT"/>
      </w:pPr>
      <w:r>
        <w:t> /**</w:t>
      </w:r>
    </w:p>
    <w:p w:rsidR="00494B63" w:rsidRDefault="00494B63">
      <w:pPr>
        <w:pStyle w:val="CodePACKT"/>
      </w:pPr>
      <w:r>
        <w:t>  * Getter</w:t>
      </w:r>
    </w:p>
    <w:p w:rsidR="00494B63" w:rsidRDefault="00494B63">
      <w:pPr>
        <w:pStyle w:val="CodePACKT"/>
      </w:pPr>
      <w:r>
        <w:t>  * @returns {Number}</w:t>
      </w:r>
    </w:p>
    <w:p w:rsidR="00494B63" w:rsidRDefault="00494B63">
      <w:pPr>
        <w:pStyle w:val="CodePACKT"/>
      </w:pPr>
      <w:r>
        <w:t>  */</w:t>
      </w:r>
    </w:p>
    <w:p w:rsidR="00494B63" w:rsidRDefault="00494B63">
      <w:pPr>
        <w:pStyle w:val="CodePACKT"/>
      </w:pPr>
      <w:r>
        <w:t> </w:t>
      </w:r>
      <w:proofErr w:type="gramStart"/>
      <w:r>
        <w:t>get</w:t>
      </w:r>
      <w:proofErr w:type="gramEnd"/>
      <w:r>
        <w:t xml:space="preserve"> length() {</w:t>
      </w:r>
    </w:p>
    <w:p w:rsidR="00494B63" w:rsidRDefault="00494B63">
      <w:pPr>
        <w:pStyle w:val="CodePACKT"/>
      </w:pPr>
      <w:r>
        <w:t>   </w:t>
      </w:r>
      <w:proofErr w:type="gramStart"/>
      <w:r>
        <w:t>return</w:t>
      </w:r>
      <w:proofErr w:type="gramEnd"/>
      <w:r>
        <w:t xml:space="preserve"> </w:t>
      </w:r>
      <w:proofErr w:type="spellStart"/>
      <w:r>
        <w:t>this.arr.length</w:t>
      </w:r>
      <w:proofErr w:type="spellEnd"/>
      <w:r>
        <w:t>;</w:t>
      </w:r>
    </w:p>
    <w:p w:rsidR="00494B63" w:rsidRDefault="00494B63">
      <w:pPr>
        <w:pStyle w:val="CodePACKT"/>
      </w:pPr>
      <w:r>
        <w:t> }</w:t>
      </w:r>
    </w:p>
    <w:p w:rsidR="00494B63" w:rsidRDefault="00494B63">
      <w:pPr>
        <w:pStyle w:val="CodePACKT"/>
      </w:pPr>
      <w:r>
        <w:t> /**</w:t>
      </w:r>
    </w:p>
    <w:p w:rsidR="00494B63" w:rsidRDefault="00494B63">
      <w:pPr>
        <w:pStyle w:val="CodePACKT"/>
      </w:pPr>
      <w:r>
        <w:t>  * Setter</w:t>
      </w:r>
    </w:p>
    <w:p w:rsidR="00494B63" w:rsidRDefault="00494B63">
      <w:pPr>
        <w:pStyle w:val="CodePACKT"/>
      </w:pPr>
      <w:r>
        <w:t>  * @</w:t>
      </w:r>
      <w:proofErr w:type="spellStart"/>
      <w:r>
        <w:t>param</w:t>
      </w:r>
      <w:proofErr w:type="spellEnd"/>
      <w:r>
        <w:t xml:space="preserve"> {Number} </w:t>
      </w:r>
      <w:proofErr w:type="spellStart"/>
      <w:proofErr w:type="gramStart"/>
      <w:r>
        <w:t>val</w:t>
      </w:r>
      <w:proofErr w:type="spellEnd"/>
      <w:proofErr w:type="gramEnd"/>
    </w:p>
    <w:p w:rsidR="00494B63" w:rsidRDefault="00494B63">
      <w:pPr>
        <w:pStyle w:val="CodePACKT"/>
      </w:pPr>
      <w:r>
        <w:t>  */</w:t>
      </w:r>
    </w:p>
    <w:p w:rsidR="00494B63" w:rsidRDefault="00494B63">
      <w:pPr>
        <w:pStyle w:val="CodePACKT"/>
      </w:pPr>
      <w:r>
        <w:t> </w:t>
      </w:r>
      <w:proofErr w:type="gramStart"/>
      <w:r>
        <w:t>set</w:t>
      </w:r>
      <w:proofErr w:type="gramEnd"/>
      <w:r>
        <w:t xml:space="preserve"> length( </w:t>
      </w:r>
      <w:proofErr w:type="spellStart"/>
      <w:r>
        <w:t>val</w:t>
      </w:r>
      <w:proofErr w:type="spellEnd"/>
      <w:r>
        <w:t xml:space="preserve"> ) {</w:t>
      </w:r>
    </w:p>
    <w:p w:rsidR="00494B63" w:rsidRDefault="00494B63">
      <w:pPr>
        <w:pStyle w:val="CodePACKT"/>
      </w:pPr>
      <w:r>
        <w:t>    </w:t>
      </w:r>
      <w:proofErr w:type="gramStart"/>
      <w:r>
        <w:t>throw</w:t>
      </w:r>
      <w:proofErr w:type="gramEnd"/>
      <w:r>
        <w:t xml:space="preserve"> new </w:t>
      </w:r>
      <w:proofErr w:type="spellStart"/>
      <w:r>
        <w:t>SyntaxError</w:t>
      </w:r>
      <w:proofErr w:type="spellEnd"/>
      <w:r>
        <w:t>( "Cannot assign to read only property 'length'" );</w:t>
      </w:r>
    </w:p>
    <w:p w:rsidR="00494B63" w:rsidRDefault="00494B63">
      <w:pPr>
        <w:pStyle w:val="CodePACKT"/>
      </w:pPr>
      <w:r>
        <w:t> }</w:t>
      </w:r>
    </w:p>
    <w:p w:rsidR="00494B63" w:rsidRDefault="00494B63">
      <w:pPr>
        <w:pStyle w:val="CodePACKT"/>
      </w:pPr>
      <w:r>
        <w:t>}</w:t>
      </w:r>
    </w:p>
    <w:p w:rsidR="00494B63" w:rsidRDefault="00494B63">
      <w:pPr>
        <w:pStyle w:val="CodePACKT"/>
      </w:pPr>
    </w:p>
    <w:p w:rsidR="00494B63" w:rsidRDefault="00494B63">
      <w:pPr>
        <w:pStyle w:val="CodePACKT"/>
      </w:pPr>
      <w:proofErr w:type="gramStart"/>
      <w:r>
        <w:t>let</w:t>
      </w:r>
      <w:proofErr w:type="gramEnd"/>
      <w:r>
        <w:t xml:space="preserve"> bar = new Bar();</w:t>
      </w:r>
    </w:p>
    <w:p w:rsidR="00494B63" w:rsidRDefault="00494B63">
      <w:pPr>
        <w:pStyle w:val="CodePACKT"/>
      </w:pPr>
      <w:r>
        <w:t xml:space="preserve">console.log </w:t>
      </w:r>
      <w:proofErr w:type="gramStart"/>
      <w:r>
        <w:t xml:space="preserve">( </w:t>
      </w:r>
      <w:proofErr w:type="spellStart"/>
      <w:r>
        <w:t>bar.length</w:t>
      </w:r>
      <w:proofErr w:type="spellEnd"/>
      <w:proofErr w:type="gramEnd"/>
      <w:r>
        <w:t xml:space="preserve"> ); // 2</w:t>
      </w:r>
    </w:p>
    <w:p w:rsidR="00494B63" w:rsidRDefault="00494B63">
      <w:pPr>
        <w:pStyle w:val="CodePACKT"/>
      </w:pPr>
      <w:proofErr w:type="spellStart"/>
      <w:proofErr w:type="gramStart"/>
      <w:r>
        <w:t>bar.arr.push</w:t>
      </w:r>
      <w:proofErr w:type="spellEnd"/>
      <w:r>
        <w:t>(</w:t>
      </w:r>
      <w:proofErr w:type="gramEnd"/>
      <w:r>
        <w:t xml:space="preserve"> 3 );</w:t>
      </w:r>
    </w:p>
    <w:p w:rsidR="00494B63" w:rsidRDefault="00494B63">
      <w:pPr>
        <w:pStyle w:val="CodePACKT"/>
      </w:pPr>
      <w:r>
        <w:t xml:space="preserve">console.log </w:t>
      </w:r>
      <w:proofErr w:type="gramStart"/>
      <w:r>
        <w:t xml:space="preserve">( </w:t>
      </w:r>
      <w:proofErr w:type="spellStart"/>
      <w:r>
        <w:t>bar.length</w:t>
      </w:r>
      <w:proofErr w:type="spellEnd"/>
      <w:proofErr w:type="gramEnd"/>
      <w:r>
        <w:t xml:space="preserve"> ); // 3</w:t>
      </w:r>
    </w:p>
    <w:p w:rsidR="00494B63" w:rsidRDefault="00494B63">
      <w:pPr>
        <w:pStyle w:val="CodePACKT"/>
      </w:pPr>
      <w:proofErr w:type="spellStart"/>
      <w:r>
        <w:t>bar.length</w:t>
      </w:r>
      <w:proofErr w:type="spellEnd"/>
      <w:r>
        <w:t xml:space="preserve"> = 10; // </w:t>
      </w:r>
      <w:proofErr w:type="spellStart"/>
      <w:r>
        <w:t>SyntaxError</w:t>
      </w:r>
      <w:proofErr w:type="spellEnd"/>
      <w:r>
        <w:t>: Cannot assign to read only property 'length'</w:t>
      </w:r>
    </w:p>
    <w:p w:rsidR="00494B63" w:rsidRDefault="00494B63">
      <w:pPr>
        <w:pStyle w:val="CodePACKT"/>
      </w:pPr>
    </w:p>
    <w:p w:rsidR="00494B63" w:rsidRDefault="00494B63">
      <w:pPr>
        <w:pStyle w:val="CodePACKT"/>
      </w:pPr>
    </w:p>
    <w:p w:rsidR="00494B63" w:rsidRDefault="00494B63">
      <w:pPr>
        <w:pStyle w:val="NormalPACKT"/>
      </w:pPr>
      <w:r>
        <w:t>Besides public properties we can control access to static ones:</w:t>
      </w:r>
    </w:p>
    <w:p w:rsidR="00494B63" w:rsidRDefault="00494B63">
      <w:pPr>
        <w:pStyle w:val="CodePACKT"/>
      </w:pPr>
      <w:r>
        <w:t>"</w:t>
      </w:r>
      <w:proofErr w:type="gramStart"/>
      <w:r>
        <w:t>use</w:t>
      </w:r>
      <w:proofErr w:type="gramEnd"/>
      <w:r>
        <w:t xml:space="preserve"> strict";</w:t>
      </w:r>
    </w:p>
    <w:p w:rsidR="00494B63" w:rsidRDefault="00494B63">
      <w:pPr>
        <w:pStyle w:val="CodePACKT"/>
      </w:pPr>
    </w:p>
    <w:p w:rsidR="00494B63" w:rsidRDefault="00494B63">
      <w:pPr>
        <w:pStyle w:val="CodePACKT"/>
      </w:pPr>
      <w:proofErr w:type="gramStart"/>
      <w:r>
        <w:t>class</w:t>
      </w:r>
      <w:proofErr w:type="gramEnd"/>
      <w:r>
        <w:t xml:space="preserve"> Bar {</w:t>
      </w:r>
    </w:p>
    <w:p w:rsidR="00494B63" w:rsidRDefault="00494B63">
      <w:pPr>
        <w:pStyle w:val="CodePACKT"/>
      </w:pPr>
      <w:r>
        <w:t>   /**</w:t>
      </w:r>
    </w:p>
    <w:p w:rsidR="00494B63" w:rsidRDefault="00494B63">
      <w:pPr>
        <w:pStyle w:val="CodePACKT"/>
      </w:pPr>
      <w:r>
        <w:t>    * @static</w:t>
      </w:r>
    </w:p>
    <w:p w:rsidR="00494B63" w:rsidRDefault="00494B63">
      <w:pPr>
        <w:pStyle w:val="CodePACKT"/>
      </w:pPr>
      <w:r>
        <w:t>    * @returns {String}</w:t>
      </w:r>
    </w:p>
    <w:p w:rsidR="00494B63" w:rsidRDefault="00494B63">
      <w:pPr>
        <w:pStyle w:val="CodePACKT"/>
      </w:pPr>
      <w:r>
        <w:t>    */</w:t>
      </w:r>
    </w:p>
    <w:p w:rsidR="00494B63" w:rsidRDefault="00494B63">
      <w:pPr>
        <w:pStyle w:val="CodePACKT"/>
      </w:pPr>
      <w:r>
        <w:t>   </w:t>
      </w:r>
      <w:proofErr w:type="gramStart"/>
      <w:r>
        <w:t>static</w:t>
      </w:r>
      <w:proofErr w:type="gramEnd"/>
      <w:r>
        <w:t xml:space="preserve"> get </w:t>
      </w:r>
      <w:proofErr w:type="spellStart"/>
      <w:r>
        <w:t>baz</w:t>
      </w:r>
      <w:proofErr w:type="spellEnd"/>
      <w:r>
        <w:t>() {</w:t>
      </w:r>
    </w:p>
    <w:p w:rsidR="00494B63" w:rsidRDefault="00494B63">
      <w:pPr>
        <w:pStyle w:val="CodePACKT"/>
      </w:pPr>
      <w:r>
        <w:t>       </w:t>
      </w:r>
      <w:proofErr w:type="gramStart"/>
      <w:r>
        <w:t>return</w:t>
      </w:r>
      <w:proofErr w:type="gramEnd"/>
      <w:r>
        <w:t xml:space="preserve"> "</w:t>
      </w:r>
      <w:proofErr w:type="spellStart"/>
      <w:r>
        <w:t>baz</w:t>
      </w:r>
      <w:proofErr w:type="spellEnd"/>
      <w:r>
        <w:t>";</w:t>
      </w:r>
    </w:p>
    <w:p w:rsidR="00494B63" w:rsidRDefault="00494B63">
      <w:pPr>
        <w:pStyle w:val="CodePACKT"/>
      </w:pPr>
      <w:r>
        <w:t>   }</w:t>
      </w:r>
    </w:p>
    <w:p w:rsidR="00494B63" w:rsidRDefault="00494B63">
      <w:pPr>
        <w:pStyle w:val="CodePACKT"/>
      </w:pPr>
      <w:r>
        <w:t>}</w:t>
      </w:r>
    </w:p>
    <w:p w:rsidR="00494B63" w:rsidRDefault="00494B63">
      <w:pPr>
        <w:pStyle w:val="CodePACKT"/>
      </w:pPr>
    </w:p>
    <w:p w:rsidR="00494B63" w:rsidDel="00CF067D" w:rsidRDefault="00494B63">
      <w:pPr>
        <w:pStyle w:val="CodePACKT"/>
        <w:rPr>
          <w:del w:id="116" w:author="Priyanka Mehta" w:date="2015-10-16T15:12:00Z"/>
        </w:rPr>
      </w:pPr>
      <w:proofErr w:type="gramStart"/>
      <w:r>
        <w:t>console.log(</w:t>
      </w:r>
      <w:proofErr w:type="gramEnd"/>
      <w:r>
        <w:t xml:space="preserve"> Bar.baz ); // </w:t>
      </w:r>
      <w:proofErr w:type="spellStart"/>
      <w:r>
        <w:t>baz</w:t>
      </w:r>
      <w:proofErr w:type="spellEnd"/>
    </w:p>
    <w:p w:rsidR="00494B63" w:rsidRDefault="00494B63" w:rsidP="00CF067D">
      <w:pPr>
        <w:pStyle w:val="CodePACKT"/>
        <w:pPrChange w:id="117" w:author="Priyanka Mehta" w:date="2015-10-16T15:12:00Z">
          <w:pPr>
            <w:pStyle w:val="BodyText"/>
          </w:pPr>
        </w:pPrChange>
      </w:pPr>
    </w:p>
    <w:p w:rsidR="00494B63" w:rsidRDefault="00494B63">
      <w:pPr>
        <w:pStyle w:val="Heading2"/>
      </w:pPr>
      <w:r>
        <w:t>Controlling access to arbitrary properties</w:t>
      </w:r>
    </w:p>
    <w:p w:rsidR="00494B63" w:rsidRDefault="00494B63">
      <w:pPr>
        <w:pStyle w:val="NormalPACKT"/>
      </w:pPr>
      <w:r>
        <w:t xml:space="preserve">All these examples showing access control to known properties. But if I want a custom storage with </w:t>
      </w:r>
      <w:proofErr w:type="spellStart"/>
      <w:r>
        <w:t>variadic</w:t>
      </w:r>
      <w:proofErr w:type="spellEnd"/>
      <w:r>
        <w:t xml:space="preserve"> interface similar to </w:t>
      </w:r>
      <w:proofErr w:type="spellStart"/>
      <w:r>
        <w:rPr>
          <w:rStyle w:val="CodeInTextPACKT"/>
        </w:rPr>
        <w:t>localStorage</w:t>
      </w:r>
      <w:proofErr w:type="spellEnd"/>
      <w:r>
        <w:t xml:space="preserve">. A storage </w:t>
      </w:r>
      <w:proofErr w:type="gramStart"/>
      <w:r>
        <w:t xml:space="preserve">with  </w:t>
      </w:r>
      <w:proofErr w:type="spellStart"/>
      <w:r>
        <w:rPr>
          <w:rStyle w:val="CodeInTextPACKT"/>
        </w:rPr>
        <w:t>getItem</w:t>
      </w:r>
      <w:proofErr w:type="spellEnd"/>
      <w:proofErr w:type="gramEnd"/>
      <w:r>
        <w:rPr>
          <w:rStyle w:val="NormalPACKTChar"/>
        </w:rPr>
        <w:t xml:space="preserve"> method </w:t>
      </w:r>
      <w:r>
        <w:t xml:space="preserve">to retrieve stored values and </w:t>
      </w:r>
      <w:proofErr w:type="spellStart"/>
      <w:r>
        <w:rPr>
          <w:rStyle w:val="CodeInTextPACKT"/>
        </w:rPr>
        <w:t>setItem</w:t>
      </w:r>
      <w:proofErr w:type="spellEnd"/>
      <w:r>
        <w:rPr>
          <w:rStyle w:val="CodeInTextPACKT"/>
        </w:rPr>
        <w:t xml:space="preserve"> </w:t>
      </w:r>
      <w:r>
        <w:rPr>
          <w:rStyle w:val="NormalPACKTChar"/>
        </w:rPr>
        <w:t xml:space="preserve">method </w:t>
      </w:r>
      <w:r>
        <w:t xml:space="preserve">to set them. Besides this must work the same when you directly access or set </w:t>
      </w:r>
      <w:proofErr w:type="gramStart"/>
      <w:r>
        <w:t>the a</w:t>
      </w:r>
      <w:proofErr w:type="gramEnd"/>
      <w:r>
        <w:t xml:space="preserve"> pseudo-property (</w:t>
      </w:r>
      <w:proofErr w:type="spellStart"/>
      <w:r>
        <w:rPr>
          <w:rStyle w:val="CodeInTextPACKT"/>
        </w:rPr>
        <w:t>val</w:t>
      </w:r>
      <w:proofErr w:type="spellEnd"/>
      <w:r>
        <w:rPr>
          <w:rStyle w:val="CodeInTextPACKT"/>
        </w:rPr>
        <w:t xml:space="preserve"> = </w:t>
      </w:r>
      <w:proofErr w:type="spellStart"/>
      <w:r>
        <w:rPr>
          <w:rStyle w:val="CodeInTextPACKT"/>
        </w:rPr>
        <w:t>storage.aKey</w:t>
      </w:r>
      <w:proofErr w:type="spellEnd"/>
      <w:r>
        <w:t xml:space="preserve"> and </w:t>
      </w:r>
      <w:proofErr w:type="spellStart"/>
      <w:r>
        <w:rPr>
          <w:rStyle w:val="CodeInTextPACKT"/>
        </w:rPr>
        <w:t>storage.aKey</w:t>
      </w:r>
      <w:proofErr w:type="spellEnd"/>
      <w:r>
        <w:rPr>
          <w:rStyle w:val="CodeInTextPACKT"/>
        </w:rPr>
        <w:t xml:space="preserve"> = "value"</w:t>
      </w:r>
      <w:r>
        <w:t xml:space="preserve">). This can be achieved by using ES6 </w:t>
      </w:r>
      <w:r>
        <w:rPr>
          <w:rStyle w:val="KeyWordPACKT"/>
        </w:rPr>
        <w:t>Proxy</w:t>
      </w:r>
      <w:r>
        <w:t>:</w:t>
      </w:r>
    </w:p>
    <w:p w:rsidR="00494B63" w:rsidRDefault="00494B63">
      <w:pPr>
        <w:pStyle w:val="CodePACKT"/>
      </w:pPr>
      <w:r>
        <w:t>"</w:t>
      </w:r>
      <w:proofErr w:type="gramStart"/>
      <w:r>
        <w:t>use</w:t>
      </w:r>
      <w:proofErr w:type="gramEnd"/>
      <w:r>
        <w:t xml:space="preserve"> strict";</w:t>
      </w:r>
    </w:p>
    <w:p w:rsidR="00494B63" w:rsidRDefault="00494B63">
      <w:pPr>
        <w:pStyle w:val="CodePACKT"/>
      </w:pPr>
      <w:r>
        <w:t>/**</w:t>
      </w:r>
    </w:p>
    <w:p w:rsidR="00494B63" w:rsidRDefault="00494B63">
      <w:pPr>
        <w:pStyle w:val="CodePACKT"/>
      </w:pPr>
      <w:r>
        <w:t>* Custom storage</w:t>
      </w:r>
    </w:p>
    <w:p w:rsidR="00494B63" w:rsidRDefault="00494B63">
      <w:pPr>
        <w:pStyle w:val="CodePACKT"/>
      </w:pPr>
      <w:r>
        <w:t>*/</w:t>
      </w:r>
    </w:p>
    <w:p w:rsidR="00494B63" w:rsidRDefault="00494B63">
      <w:pPr>
        <w:pStyle w:val="CodePACKT"/>
      </w:pPr>
      <w:proofErr w:type="spellStart"/>
      <w:proofErr w:type="gramStart"/>
      <w:r>
        <w:t>var</w:t>
      </w:r>
      <w:proofErr w:type="spellEnd"/>
      <w:proofErr w:type="gramEnd"/>
      <w:r>
        <w:t xml:space="preserve"> </w:t>
      </w:r>
      <w:proofErr w:type="spellStart"/>
      <w:r>
        <w:t>myStorage</w:t>
      </w:r>
      <w:proofErr w:type="spellEnd"/>
      <w:r>
        <w:t xml:space="preserve"> = {</w:t>
      </w:r>
    </w:p>
    <w:p w:rsidR="00494B63" w:rsidRDefault="00494B63">
      <w:pPr>
        <w:pStyle w:val="CodePACKT"/>
      </w:pPr>
      <w:r>
        <w:t>     /** @type {Object} key-value object */</w:t>
      </w:r>
    </w:p>
    <w:p w:rsidR="00494B63" w:rsidRDefault="00494B63">
      <w:pPr>
        <w:pStyle w:val="CodePACKT"/>
      </w:pPr>
      <w:r>
        <w:t>     </w:t>
      </w:r>
      <w:proofErr w:type="gramStart"/>
      <w:r>
        <w:t>data</w:t>
      </w:r>
      <w:proofErr w:type="gramEnd"/>
      <w:r>
        <w:t>: {},</w:t>
      </w:r>
    </w:p>
    <w:p w:rsidR="00494B63" w:rsidRDefault="00494B63">
      <w:pPr>
        <w:pStyle w:val="CodePACKT"/>
      </w:pPr>
      <w:r>
        <w:t>     /**</w:t>
      </w:r>
    </w:p>
    <w:p w:rsidR="00494B63" w:rsidRDefault="00494B63">
      <w:pPr>
        <w:pStyle w:val="CodePACKT"/>
      </w:pPr>
      <w:r>
        <w:t>      * Getter</w:t>
      </w:r>
    </w:p>
    <w:p w:rsidR="00494B63" w:rsidRDefault="00494B63">
      <w:pPr>
        <w:pStyle w:val="CodePACKT"/>
      </w:pPr>
      <w:r>
        <w:t>      * @</w:t>
      </w:r>
      <w:proofErr w:type="spellStart"/>
      <w:r>
        <w:t>param</w:t>
      </w:r>
      <w:proofErr w:type="spellEnd"/>
      <w:r>
        <w:t xml:space="preserve"> {String} key</w:t>
      </w:r>
    </w:p>
    <w:p w:rsidR="00494B63" w:rsidRDefault="00494B63">
      <w:pPr>
        <w:pStyle w:val="CodePACKT"/>
      </w:pPr>
      <w:r>
        <w:t>      * @returns {*}</w:t>
      </w:r>
    </w:p>
    <w:p w:rsidR="00494B63" w:rsidRDefault="00494B63">
      <w:pPr>
        <w:pStyle w:val="CodePACKT"/>
      </w:pPr>
      <w:r>
        <w:t>      */</w:t>
      </w:r>
    </w:p>
    <w:p w:rsidR="00494B63" w:rsidRDefault="00494B63">
      <w:pPr>
        <w:pStyle w:val="CodePACKT"/>
      </w:pPr>
      <w:r>
        <w:t>     </w:t>
      </w:r>
      <w:proofErr w:type="spellStart"/>
      <w:proofErr w:type="gramStart"/>
      <w:r>
        <w:t>getItem</w:t>
      </w:r>
      <w:proofErr w:type="spellEnd"/>
      <w:proofErr w:type="gramEnd"/>
      <w:r>
        <w:t>: function( key ){</w:t>
      </w:r>
    </w:p>
    <w:p w:rsidR="00494B63" w:rsidRDefault="00494B63">
      <w:pPr>
        <w:pStyle w:val="CodePACKT"/>
      </w:pPr>
      <w:r>
        <w:t>       </w:t>
      </w:r>
      <w:proofErr w:type="gramStart"/>
      <w:r>
        <w:t>return</w:t>
      </w:r>
      <w:proofErr w:type="gramEnd"/>
      <w:r>
        <w:t xml:space="preserve"> </w:t>
      </w:r>
      <w:proofErr w:type="spellStart"/>
      <w:r>
        <w:t>this.data</w:t>
      </w:r>
      <w:proofErr w:type="spellEnd"/>
      <w:r>
        <w:t>[ key ];</w:t>
      </w:r>
    </w:p>
    <w:p w:rsidR="00494B63" w:rsidRDefault="00494B63">
      <w:pPr>
        <w:pStyle w:val="CodePACKT"/>
      </w:pPr>
      <w:r>
        <w:t>     },</w:t>
      </w:r>
    </w:p>
    <w:p w:rsidR="00494B63" w:rsidRDefault="00494B63">
      <w:pPr>
        <w:pStyle w:val="CodePACKT"/>
      </w:pPr>
      <w:r>
        <w:t>     /**</w:t>
      </w:r>
    </w:p>
    <w:p w:rsidR="00494B63" w:rsidRDefault="00494B63">
      <w:pPr>
        <w:pStyle w:val="CodePACKT"/>
      </w:pPr>
      <w:r>
        <w:t>      * Setter</w:t>
      </w:r>
    </w:p>
    <w:p w:rsidR="00494B63" w:rsidRDefault="00494B63">
      <w:pPr>
        <w:pStyle w:val="CodePACKT"/>
      </w:pPr>
      <w:r>
        <w:t>      * @</w:t>
      </w:r>
      <w:proofErr w:type="spellStart"/>
      <w:r>
        <w:t>param</w:t>
      </w:r>
      <w:proofErr w:type="spellEnd"/>
      <w:r>
        <w:t xml:space="preserve"> {String} key</w:t>
      </w:r>
    </w:p>
    <w:p w:rsidR="00494B63" w:rsidRDefault="00494B63">
      <w:pPr>
        <w:pStyle w:val="CodePACKT"/>
      </w:pPr>
      <w:r>
        <w:t>      * @</w:t>
      </w:r>
      <w:proofErr w:type="spellStart"/>
      <w:r>
        <w:t>param</w:t>
      </w:r>
      <w:proofErr w:type="spellEnd"/>
      <w:r>
        <w:t xml:space="preserve"> {*} </w:t>
      </w:r>
      <w:proofErr w:type="spellStart"/>
      <w:proofErr w:type="gramStart"/>
      <w:r>
        <w:t>val</w:t>
      </w:r>
      <w:proofErr w:type="spellEnd"/>
      <w:proofErr w:type="gramEnd"/>
    </w:p>
    <w:p w:rsidR="00494B63" w:rsidRDefault="00494B63">
      <w:pPr>
        <w:pStyle w:val="CodePACKT"/>
      </w:pPr>
      <w:r>
        <w:t>      */</w:t>
      </w:r>
    </w:p>
    <w:p w:rsidR="00494B63" w:rsidRDefault="00494B63">
      <w:pPr>
        <w:pStyle w:val="CodePACKT"/>
      </w:pPr>
      <w:r>
        <w:t>     </w:t>
      </w:r>
      <w:proofErr w:type="spellStart"/>
      <w:proofErr w:type="gramStart"/>
      <w:r>
        <w:t>setItem</w:t>
      </w:r>
      <w:proofErr w:type="spellEnd"/>
      <w:proofErr w:type="gramEnd"/>
      <w:r>
        <w:t xml:space="preserve">: function( key, </w:t>
      </w:r>
      <w:proofErr w:type="spellStart"/>
      <w:r>
        <w:t>val</w:t>
      </w:r>
      <w:proofErr w:type="spellEnd"/>
      <w:r>
        <w:t xml:space="preserve"> ){</w:t>
      </w:r>
    </w:p>
    <w:p w:rsidR="00494B63" w:rsidRDefault="00494B63">
      <w:pPr>
        <w:pStyle w:val="CodePACKT"/>
      </w:pPr>
      <w:r>
        <w:t>       </w:t>
      </w:r>
      <w:proofErr w:type="spellStart"/>
      <w:proofErr w:type="gramStart"/>
      <w:r>
        <w:t>this.data</w:t>
      </w:r>
      <w:proofErr w:type="spellEnd"/>
      <w:r>
        <w:t>[</w:t>
      </w:r>
      <w:proofErr w:type="gramEnd"/>
      <w:r>
        <w:t xml:space="preserve"> key ] = </w:t>
      </w:r>
      <w:proofErr w:type="spellStart"/>
      <w:r>
        <w:t>val</w:t>
      </w:r>
      <w:proofErr w:type="spellEnd"/>
      <w:r>
        <w:t>;</w:t>
      </w:r>
    </w:p>
    <w:p w:rsidR="00494B63" w:rsidRDefault="00494B63">
      <w:pPr>
        <w:pStyle w:val="CodePACKT"/>
      </w:pPr>
      <w:r>
        <w:t>     }</w:t>
      </w:r>
    </w:p>
    <w:p w:rsidR="00494B63" w:rsidRDefault="00494B63">
      <w:pPr>
        <w:pStyle w:val="CodePACKT"/>
      </w:pPr>
      <w:r>
        <w:t>   },</w:t>
      </w:r>
    </w:p>
    <w:p w:rsidR="00494B63" w:rsidRDefault="00494B63">
      <w:pPr>
        <w:pStyle w:val="CodePACKT"/>
      </w:pPr>
      <w:r>
        <w:t>   /**</w:t>
      </w:r>
    </w:p>
    <w:p w:rsidR="00494B63" w:rsidRDefault="00494B63">
      <w:pPr>
        <w:pStyle w:val="CodePACKT"/>
      </w:pPr>
      <w:r>
        <w:t>    * Storage proxy</w:t>
      </w:r>
    </w:p>
    <w:p w:rsidR="00494B63" w:rsidRDefault="00494B63">
      <w:pPr>
        <w:pStyle w:val="CodePACKT"/>
      </w:pPr>
      <w:r>
        <w:t>    * @type {Proxy}</w:t>
      </w:r>
    </w:p>
    <w:p w:rsidR="00494B63" w:rsidRDefault="00494B63">
      <w:pPr>
        <w:pStyle w:val="CodePACKT"/>
      </w:pPr>
      <w:r>
        <w:t>    */</w:t>
      </w:r>
    </w:p>
    <w:p w:rsidR="00494B63" w:rsidRDefault="00494B63">
      <w:pPr>
        <w:pStyle w:val="CodePACKT"/>
      </w:pPr>
      <w:r>
        <w:t>   </w:t>
      </w:r>
      <w:proofErr w:type="gramStart"/>
      <w:r>
        <w:t>storage</w:t>
      </w:r>
      <w:proofErr w:type="gramEnd"/>
      <w:r>
        <w:t xml:space="preserve"> = new Proxy( </w:t>
      </w:r>
      <w:proofErr w:type="spellStart"/>
      <w:r>
        <w:t>myStorage</w:t>
      </w:r>
      <w:proofErr w:type="spellEnd"/>
      <w:r>
        <w:t>, {</w:t>
      </w:r>
    </w:p>
    <w:p w:rsidR="00494B63" w:rsidRDefault="00494B63">
      <w:pPr>
        <w:pStyle w:val="CodePACKT"/>
      </w:pPr>
      <w:r>
        <w:t>     /**</w:t>
      </w:r>
    </w:p>
    <w:p w:rsidR="00494B63" w:rsidRDefault="00494B63">
      <w:pPr>
        <w:pStyle w:val="CodePACKT"/>
      </w:pPr>
      <w:r>
        <w:t>      * Proxy getter</w:t>
      </w:r>
    </w:p>
    <w:p w:rsidR="00494B63" w:rsidRDefault="00494B63">
      <w:pPr>
        <w:pStyle w:val="CodePACKT"/>
      </w:pPr>
      <w:r>
        <w:t>      * @</w:t>
      </w:r>
      <w:proofErr w:type="spellStart"/>
      <w:r>
        <w:t>param</w:t>
      </w:r>
      <w:proofErr w:type="spellEnd"/>
      <w:r>
        <w:t xml:space="preserve"> {</w:t>
      </w:r>
      <w:proofErr w:type="spellStart"/>
      <w:r>
        <w:t>myStorage</w:t>
      </w:r>
      <w:proofErr w:type="spellEnd"/>
      <w:r>
        <w:t>} storage</w:t>
      </w:r>
    </w:p>
    <w:p w:rsidR="00494B63" w:rsidRDefault="00494B63">
      <w:pPr>
        <w:pStyle w:val="CodePACKT"/>
      </w:pPr>
      <w:r>
        <w:t>      * @</w:t>
      </w:r>
      <w:proofErr w:type="spellStart"/>
      <w:r>
        <w:t>param</w:t>
      </w:r>
      <w:proofErr w:type="spellEnd"/>
      <w:r>
        <w:t xml:space="preserve"> {String} key</w:t>
      </w:r>
    </w:p>
    <w:p w:rsidR="00494B63" w:rsidRDefault="00494B63">
      <w:pPr>
        <w:pStyle w:val="CodePACKT"/>
      </w:pPr>
      <w:r>
        <w:t>      * @returns {*}</w:t>
      </w:r>
    </w:p>
    <w:p w:rsidR="00494B63" w:rsidRDefault="00494B63">
      <w:pPr>
        <w:pStyle w:val="CodePACKT"/>
      </w:pPr>
      <w:r>
        <w:t>      */</w:t>
      </w:r>
    </w:p>
    <w:p w:rsidR="00494B63" w:rsidRDefault="00494B63">
      <w:pPr>
        <w:pStyle w:val="CodePACKT"/>
      </w:pPr>
      <w:r>
        <w:t>     </w:t>
      </w:r>
      <w:proofErr w:type="gramStart"/>
      <w:r>
        <w:t>get</w:t>
      </w:r>
      <w:proofErr w:type="gramEnd"/>
      <w:r>
        <w:t>: function ( storage, key ) {</w:t>
      </w:r>
    </w:p>
    <w:p w:rsidR="00494B63" w:rsidRDefault="00494B63">
      <w:pPr>
        <w:pStyle w:val="CodePACKT"/>
      </w:pPr>
      <w:r>
        <w:t>       </w:t>
      </w:r>
      <w:proofErr w:type="gramStart"/>
      <w:r>
        <w:t>return</w:t>
      </w:r>
      <w:proofErr w:type="gramEnd"/>
      <w:r>
        <w:t xml:space="preserve"> </w:t>
      </w:r>
      <w:proofErr w:type="spellStart"/>
      <w:r>
        <w:t>storage.getItem</w:t>
      </w:r>
      <w:proofErr w:type="spellEnd"/>
      <w:r>
        <w:t>( key );</w:t>
      </w:r>
    </w:p>
    <w:p w:rsidR="00494B63" w:rsidRDefault="00494B63">
      <w:pPr>
        <w:pStyle w:val="CodePACKT"/>
      </w:pPr>
      <w:r>
        <w:t>     },</w:t>
      </w:r>
    </w:p>
    <w:p w:rsidR="00494B63" w:rsidRDefault="00494B63">
      <w:pPr>
        <w:pStyle w:val="CodePACKT"/>
      </w:pPr>
      <w:r>
        <w:t>     /**</w:t>
      </w:r>
    </w:p>
    <w:p w:rsidR="00494B63" w:rsidRDefault="00494B63">
      <w:pPr>
        <w:pStyle w:val="CodePACKT"/>
      </w:pPr>
      <w:r>
        <w:t>      * Proxy setter</w:t>
      </w:r>
    </w:p>
    <w:p w:rsidR="00494B63" w:rsidRDefault="00494B63">
      <w:pPr>
        <w:pStyle w:val="CodePACKT"/>
      </w:pPr>
      <w:r>
        <w:t>      * @</w:t>
      </w:r>
      <w:proofErr w:type="spellStart"/>
      <w:r>
        <w:t>param</w:t>
      </w:r>
      <w:proofErr w:type="spellEnd"/>
      <w:r>
        <w:t xml:space="preserve"> {</w:t>
      </w:r>
      <w:proofErr w:type="spellStart"/>
      <w:r>
        <w:t>myStorage</w:t>
      </w:r>
      <w:proofErr w:type="spellEnd"/>
      <w:r>
        <w:t>} storage</w:t>
      </w:r>
    </w:p>
    <w:p w:rsidR="00494B63" w:rsidRDefault="00494B63">
      <w:pPr>
        <w:pStyle w:val="CodePACKT"/>
      </w:pPr>
      <w:r>
        <w:t>      * @</w:t>
      </w:r>
      <w:proofErr w:type="spellStart"/>
      <w:r>
        <w:t>param</w:t>
      </w:r>
      <w:proofErr w:type="spellEnd"/>
      <w:r>
        <w:t xml:space="preserve"> {String} key</w:t>
      </w:r>
    </w:p>
    <w:p w:rsidR="00494B63" w:rsidRDefault="00494B63">
      <w:pPr>
        <w:pStyle w:val="CodePACKT"/>
      </w:pPr>
      <w:r>
        <w:t>      * @</w:t>
      </w:r>
      <w:proofErr w:type="spellStart"/>
      <w:r>
        <w:t>param</w:t>
      </w:r>
      <w:proofErr w:type="spellEnd"/>
      <w:r>
        <w:t xml:space="preserve"> {*} </w:t>
      </w:r>
      <w:proofErr w:type="spellStart"/>
      <w:proofErr w:type="gramStart"/>
      <w:r>
        <w:t>val</w:t>
      </w:r>
      <w:proofErr w:type="spellEnd"/>
      <w:proofErr w:type="gramEnd"/>
    </w:p>
    <w:p w:rsidR="00494B63" w:rsidRDefault="00494B63">
      <w:pPr>
        <w:pStyle w:val="CodePACKT"/>
      </w:pPr>
      <w:r>
        <w:t>      * @returns {void}</w:t>
      </w:r>
    </w:p>
    <w:p w:rsidR="00494B63" w:rsidRDefault="00494B63">
      <w:pPr>
        <w:pStyle w:val="CodePACKT"/>
      </w:pPr>
      <w:r>
        <w:t>      */</w:t>
      </w:r>
    </w:p>
    <w:p w:rsidR="00494B63" w:rsidRDefault="00494B63">
      <w:pPr>
        <w:pStyle w:val="CodePACKT"/>
      </w:pPr>
      <w:r>
        <w:t>     </w:t>
      </w:r>
      <w:proofErr w:type="gramStart"/>
      <w:r>
        <w:t>set</w:t>
      </w:r>
      <w:proofErr w:type="gramEnd"/>
      <w:r>
        <w:t xml:space="preserve">: function ( storage, key, </w:t>
      </w:r>
      <w:proofErr w:type="spellStart"/>
      <w:r>
        <w:t>val</w:t>
      </w:r>
      <w:proofErr w:type="spellEnd"/>
      <w:r>
        <w:t xml:space="preserve"> ) {</w:t>
      </w:r>
    </w:p>
    <w:p w:rsidR="00494B63" w:rsidRDefault="00494B63">
      <w:pPr>
        <w:pStyle w:val="CodePACKT"/>
      </w:pPr>
      <w:r>
        <w:t>       </w:t>
      </w:r>
      <w:proofErr w:type="gramStart"/>
      <w:r>
        <w:t>return</w:t>
      </w:r>
      <w:proofErr w:type="gramEnd"/>
      <w:r>
        <w:t xml:space="preserve"> </w:t>
      </w:r>
      <w:proofErr w:type="spellStart"/>
      <w:r>
        <w:t>storage.setItem</w:t>
      </w:r>
      <w:proofErr w:type="spellEnd"/>
      <w:r>
        <w:t xml:space="preserve">( key, </w:t>
      </w:r>
      <w:proofErr w:type="spellStart"/>
      <w:r>
        <w:t>val</w:t>
      </w:r>
      <w:proofErr w:type="spellEnd"/>
      <w:r>
        <w:t xml:space="preserve"> );</w:t>
      </w:r>
    </w:p>
    <w:p w:rsidR="00494B63" w:rsidRDefault="00494B63">
      <w:pPr>
        <w:pStyle w:val="CodePACKT"/>
      </w:pPr>
      <w:r>
        <w:t>   }});</w:t>
      </w:r>
    </w:p>
    <w:p w:rsidR="00494B63" w:rsidRDefault="00494B63">
      <w:pPr>
        <w:pStyle w:val="CodePACKT"/>
      </w:pPr>
    </w:p>
    <w:p w:rsidR="00494B63" w:rsidRDefault="00494B63">
      <w:pPr>
        <w:pStyle w:val="CodePACKT"/>
      </w:pPr>
      <w:r>
        <w:t>storage.bar = "bar";</w:t>
      </w:r>
    </w:p>
    <w:p w:rsidR="00494B63" w:rsidRDefault="00494B63">
      <w:pPr>
        <w:pStyle w:val="CodePACKT"/>
      </w:pPr>
      <w:proofErr w:type="gramStart"/>
      <w:r>
        <w:t>console.log(</w:t>
      </w:r>
      <w:proofErr w:type="gramEnd"/>
      <w:r>
        <w:t xml:space="preserve"> </w:t>
      </w:r>
      <w:proofErr w:type="spellStart"/>
      <w:r>
        <w:t>myStorage.getItem</w:t>
      </w:r>
      <w:proofErr w:type="spellEnd"/>
      <w:r>
        <w:t>( "bar" ) ); // bar</w:t>
      </w:r>
    </w:p>
    <w:p w:rsidR="00494B63" w:rsidRDefault="00494B63">
      <w:pPr>
        <w:pStyle w:val="CodePACKT"/>
      </w:pPr>
      <w:proofErr w:type="spellStart"/>
      <w:proofErr w:type="gramStart"/>
      <w:r>
        <w:t>myStorage.setItem</w:t>
      </w:r>
      <w:proofErr w:type="spellEnd"/>
      <w:r>
        <w:t>(</w:t>
      </w:r>
      <w:proofErr w:type="gramEnd"/>
      <w:r>
        <w:t xml:space="preserve"> "bar", "</w:t>
      </w:r>
      <w:proofErr w:type="spellStart"/>
      <w:r>
        <w:t>baz</w:t>
      </w:r>
      <w:proofErr w:type="spellEnd"/>
      <w:r>
        <w:t>" );</w:t>
      </w:r>
    </w:p>
    <w:p w:rsidR="00494B63" w:rsidDel="00CF067D" w:rsidRDefault="00494B63">
      <w:pPr>
        <w:pStyle w:val="CodePACKT"/>
        <w:rPr>
          <w:del w:id="118" w:author="Priyanka Mehta" w:date="2015-10-16T15:12:00Z"/>
        </w:rPr>
      </w:pPr>
      <w:proofErr w:type="gramStart"/>
      <w:r>
        <w:t>console.log(</w:t>
      </w:r>
      <w:proofErr w:type="gramEnd"/>
      <w:r>
        <w:t xml:space="preserve"> storage.bar ); // </w:t>
      </w:r>
      <w:proofErr w:type="spellStart"/>
      <w:r>
        <w:t>baz</w:t>
      </w:r>
      <w:proofErr w:type="spellEnd"/>
    </w:p>
    <w:p w:rsidR="00494B63" w:rsidRDefault="00494B63" w:rsidP="00CF067D">
      <w:pPr>
        <w:pStyle w:val="CodePACKT"/>
        <w:pPrChange w:id="119" w:author="Priyanka Mehta" w:date="2015-10-16T15:12:00Z">
          <w:pPr>
            <w:pStyle w:val="BodyText"/>
          </w:pPr>
        </w:pPrChange>
      </w:pPr>
    </w:p>
    <w:p w:rsidR="00494B63" w:rsidRDefault="00494B63">
      <w:pPr>
        <w:pStyle w:val="Heading1"/>
      </w:pPr>
      <w:r>
        <w:t>Summary</w:t>
      </w:r>
    </w:p>
    <w:p w:rsidR="00494B63" w:rsidDel="00FD1E9A" w:rsidRDefault="00494B63">
      <w:pPr>
        <w:pStyle w:val="NormalPACKT"/>
        <w:rPr>
          <w:del w:id="120" w:author="dmitry" w:date="2015-10-20T11:14:00Z"/>
        </w:rPr>
      </w:pPr>
      <w:r>
        <w:t xml:space="preserve">This chapter gives practices and tricks on how to use JavaScript core features for maximum effect. </w:t>
      </w:r>
      <w:del w:id="121" w:author="dmitry" w:date="2015-10-20T11:14:00Z">
        <w:r w:rsidDel="00FD1E9A">
          <w:delText xml:space="preserve">You can improve your app maintainability, readability and performance by following these tips. </w:delText>
        </w:r>
        <w:r w:rsidDel="00FD1E9A">
          <w:delText>Specifically:</w:delText>
        </w:r>
      </w:del>
    </w:p>
    <w:p w:rsidR="00494B63" w:rsidRDefault="00494B63">
      <w:pPr>
        <w:pStyle w:val="NormalPACKT"/>
      </w:pPr>
    </w:p>
    <w:p w:rsidR="00494B63" w:rsidRDefault="00494B63">
      <w:pPr>
        <w:pStyle w:val="BulletPACKT"/>
        <w:tabs>
          <w:tab w:val="clear" w:pos="360"/>
          <w:tab w:val="left" w:pos="0"/>
        </w:tabs>
        <w:ind w:left="1080" w:hanging="360"/>
        <w:rPr>
          <w:del w:id="122" w:author="Dmitry Sheiko" w:date="2015-10-15T09:25:00Z"/>
        </w:rPr>
      </w:pPr>
      <w:del w:id="123" w:author="Dmitry Sheiko" w:date="2015-10-15T09:25:00Z">
        <w:r>
          <w:delText xml:space="preserve">Make you code expressive by making advantage of ES6 </w:delText>
        </w:r>
        <w:r>
          <w:rPr>
            <w:rStyle w:val="KeyWordPACKT"/>
          </w:rPr>
          <w:delText>syntactic sugar</w:delText>
        </w:r>
        <w:r>
          <w:delText xml:space="preserve"> or, at least, go with old tricks such as “Function argument default value” and “Conditional invocation”;</w:delText>
        </w:r>
      </w:del>
    </w:p>
    <w:p w:rsidR="00494B63" w:rsidRDefault="00494B63">
      <w:pPr>
        <w:pStyle w:val="BulletPACKT"/>
        <w:tabs>
          <w:tab w:val="clear" w:pos="360"/>
          <w:tab w:val="left" w:pos="0"/>
        </w:tabs>
        <w:ind w:left="1080" w:hanging="360"/>
        <w:rPr>
          <w:del w:id="124" w:author="Dmitry Sheiko" w:date="2015-10-15T09:25:00Z"/>
        </w:rPr>
      </w:pPr>
      <w:del w:id="125" w:author="Dmitry Sheiko" w:date="2015-10-15T09:25:00Z">
        <w:r>
          <w:delText>Declare multi-line string with Array.prototype.join or rather with ES6 template literal.;</w:delText>
        </w:r>
      </w:del>
    </w:p>
    <w:p w:rsidR="00494B63" w:rsidRDefault="00494B63">
      <w:pPr>
        <w:pStyle w:val="BulletPACKT"/>
        <w:tabs>
          <w:tab w:val="clear" w:pos="360"/>
          <w:tab w:val="left" w:pos="0"/>
        </w:tabs>
        <w:ind w:left="1080" w:hanging="360"/>
        <w:rPr>
          <w:del w:id="126" w:author="Dmitry Sheiko" w:date="2015-10-15T09:25:00Z"/>
        </w:rPr>
      </w:pPr>
      <w:del w:id="127" w:author="Dmitry Sheiko" w:date="2015-10-15T09:25:00Z">
        <w:r>
          <w:delText>Leverage the power of ES5 native methods when iterating arrays rather than outsourcing 3rd party libraries or writing custom code;</w:delText>
        </w:r>
      </w:del>
    </w:p>
    <w:p w:rsidR="00494B63" w:rsidRDefault="00494B63">
      <w:pPr>
        <w:pStyle w:val="BulletPACKT"/>
        <w:tabs>
          <w:tab w:val="clear" w:pos="360"/>
          <w:tab w:val="left" w:pos="0"/>
        </w:tabs>
        <w:ind w:left="1080" w:hanging="360"/>
        <w:rPr>
          <w:del w:id="128" w:author="Dmitry Sheiko" w:date="2015-10-15T09:25:00Z"/>
        </w:rPr>
      </w:pPr>
      <w:del w:id="129" w:author="Dmitry Sheiko" w:date="2015-10-15T09:25:00Z">
        <w:r>
          <w:delText>Traverse key-value objects by using Object.keys or og with ES6 collections instead</w:delText>
        </w:r>
      </w:del>
    </w:p>
    <w:p w:rsidR="00494B63" w:rsidRDefault="00494B63">
      <w:pPr>
        <w:pStyle w:val="BulletPACKT"/>
        <w:tabs>
          <w:tab w:val="clear" w:pos="360"/>
          <w:tab w:val="left" w:pos="0"/>
        </w:tabs>
        <w:ind w:left="1080" w:hanging="360"/>
        <w:rPr>
          <w:del w:id="130" w:author="Dmitry Sheiko" w:date="2015-10-15T09:25:00Z"/>
        </w:rPr>
      </w:pPr>
      <w:del w:id="131" w:author="Dmitry Sheiko" w:date="2015-10-15T09:25:00Z">
        <w:r>
          <w:delText>Convert arrays-like objects to arrays with [].slice.call;</w:delText>
        </w:r>
      </w:del>
    </w:p>
    <w:p w:rsidR="00494B63" w:rsidRDefault="00494B63">
      <w:pPr>
        <w:pStyle w:val="BulletPACKT"/>
        <w:tabs>
          <w:tab w:val="clear" w:pos="360"/>
          <w:tab w:val="left" w:pos="0"/>
        </w:tabs>
        <w:ind w:left="1080" w:hanging="360"/>
        <w:rPr>
          <w:del w:id="132" w:author="Dmitry Sheiko" w:date="2015-10-15T09:25:00Z"/>
        </w:rPr>
      </w:pPr>
      <w:del w:id="133" w:author="Dmitry Sheiko" w:date="2015-10-15T09:25:00Z">
        <w:r>
          <w:delText>Benefit from ES6 classes when declaring an object type. If ES6 is not an option for you yet, use 3rd party libraries such as Class-Extend ;</w:delText>
        </w:r>
      </w:del>
    </w:p>
    <w:p w:rsidR="00494B63" w:rsidRDefault="00494B63">
      <w:pPr>
        <w:pStyle w:val="BulletPACKT"/>
        <w:tabs>
          <w:tab w:val="clear" w:pos="360"/>
          <w:tab w:val="left" w:pos="0"/>
        </w:tabs>
        <w:ind w:left="1080" w:hanging="360"/>
        <w:rPr>
          <w:del w:id="134" w:author="Dmitry Sheiko" w:date="2015-10-15T09:25:00Z"/>
        </w:rPr>
      </w:pPr>
      <w:del w:id="135" w:author="Dmitry Sheiko" w:date="2015-10-15T09:25:00Z">
        <w:r>
          <w:delText>Declare JavaScript getters and setters to control property access;</w:delText>
        </w:r>
      </w:del>
    </w:p>
    <w:p w:rsidR="00494B63" w:rsidRDefault="00494B63">
      <w:pPr>
        <w:pStyle w:val="BulletEndPACKT"/>
        <w:tabs>
          <w:tab w:val="clear" w:pos="360"/>
          <w:tab w:val="left" w:pos="0"/>
        </w:tabs>
        <w:ind w:left="1080" w:hanging="360"/>
        <w:rPr>
          <w:del w:id="136" w:author="Dmitry Sheiko" w:date="2015-10-15T09:25:00Z"/>
        </w:rPr>
      </w:pPr>
      <w:del w:id="137" w:author="Dmitry Sheiko" w:date="2015-10-15T09:25:00Z">
        <w:r>
          <w:delText>Utilize Proxy built-in object when you handle unknown properties.</w:delText>
        </w:r>
        <w:r>
          <w:rPr>
            <w:rStyle w:val="CommentReference"/>
            <w:rFonts w:ascii="Arial" w:hAnsi="Arial" w:cs="Arial"/>
            <w:bCs/>
          </w:rPr>
          <w:commentReference w:id="138"/>
        </w:r>
      </w:del>
    </w:p>
    <w:p w:rsidR="00494B63" w:rsidRDefault="00494B63">
      <w:pPr>
        <w:pStyle w:val="BulletPACKT"/>
        <w:tabs>
          <w:tab w:val="left" w:pos="0"/>
        </w:tabs>
        <w:spacing w:after="120"/>
        <w:ind w:left="1080" w:hanging="360"/>
      </w:pPr>
      <w:del w:id="139" w:author="Dmitry Sheiko" w:date="2015-10-15T09:25:00Z">
        <w:r>
          <w:br/>
        </w:r>
        <w:r>
          <w:br/>
        </w:r>
      </w:del>
    </w:p>
    <w:sectPr w:rsidR="00494B63">
      <w:headerReference w:type="even" r:id="rId20"/>
      <w:headerReference w:type="default" r:id="rId21"/>
      <w:footerReference w:type="even" r:id="rId22"/>
      <w:footerReference w:type="default" r:id="rId23"/>
      <w:headerReference w:type="first" r:id="rId24"/>
      <w:footerReference w:type="first" r:id="rId25"/>
      <w:pgSz w:w="12240" w:h="15840"/>
      <w:pgMar w:top="2347" w:right="2160" w:bottom="2707" w:left="2160" w:header="720" w:footer="2347" w:gutter="0"/>
      <w:cols w:space="720"/>
      <w:docGrid w:linePitch="600" w:charSpace="409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2" w:author="dmitry" w:date="2015-10-20T11:14:00Z" w:initials="DS">
    <w:p w:rsidR="00FD1E9A" w:rsidRDefault="00FD1E9A">
      <w:pPr>
        <w:pStyle w:val="CommentText"/>
      </w:pPr>
      <w:r>
        <w:rPr>
          <w:rStyle w:val="CommentReference"/>
        </w:rPr>
        <w:annotationRef/>
      </w:r>
      <w:r>
        <w:t xml:space="preserve">This one is right, </w:t>
      </w:r>
      <w:proofErr w:type="spellStart"/>
      <w:r>
        <w:t>truthy</w:t>
      </w:r>
      <w:proofErr w:type="spellEnd"/>
    </w:p>
  </w:comment>
  <w:comment w:id="138" w:author="Priyanka Mehta" w:date="2015-07-06T20:47:00Z" w:initials="Priyanka ">
    <w:p w:rsidR="00494B63" w:rsidRDefault="00494B63">
      <w:pPr>
        <w:rPr>
          <w:szCs w:val="20"/>
        </w:rPr>
      </w:pPr>
      <w:r>
        <w:annotationRef/>
      </w:r>
      <w:r>
        <w:rPr>
          <w:szCs w:val="20"/>
        </w:rPr>
        <w:t>Please also mention what the next chapter is going to cover and can we consider rephrasing the summary as a paragraph as per the PACKT conventions. The bullet points are already specified in the introduction as to what chapter is covering, so it is better to write a paragraph in Summary as to what the chapter is all about.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B63" w:rsidRDefault="00494B63">
      <w:pPr>
        <w:spacing w:before="0" w:after="0"/>
      </w:pPr>
      <w:r>
        <w:separator/>
      </w:r>
    </w:p>
  </w:endnote>
  <w:endnote w:type="continuationSeparator" w:id="0">
    <w:p w:rsidR="00494B63" w:rsidRDefault="00494B6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pPr>
      <w:ind w:right="360" w:firstLine="360"/>
    </w:pPr>
    <w:r>
      <w:pict>
        <v:shapetype id="_x0000_t202" coordsize="21600,21600" o:spt="202" path="m,l,21600r21600,l21600,xe">
          <v:stroke joinstyle="miter"/>
          <v:path gradientshapeok="t" o:connecttype="rect"/>
        </v:shapetype>
        <v:shape id="_x0000_s2051" type="#_x0000_t202" style="position:absolute;left:0;text-align:left;margin-left:108pt;margin-top:.05pt;width:11.85pt;height:8.8pt;z-index:251658752;mso-wrap-style:none;mso-position-horizontal-relative:page;v-text-anchor:middle" stroked="f" strokecolor="gray">
          <v:fill opacity="0" color2="black"/>
          <v:stroke color2="#7f7f7f" joinstyle="round"/>
          <w10:wrap type="square" side="largest"/>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pPr>
      <w:ind w:right="360" w:firstLine="360"/>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pPr>
      <w:ind w:right="360" w:firstLine="360"/>
    </w:pPr>
    <w:r>
      <w:pict>
        <v:shapetype id="_x0000_t202" coordsize="21600,21600" o:spt="202" path="m,l,21600r21600,l21600,xe">
          <v:stroke joinstyle="miter"/>
          <v:path gradientshapeok="t" o:connecttype="rect"/>
        </v:shapetype>
        <v:shape id="_x0000_s2049" type="#_x0000_t202" style="position:absolute;left:0;text-align:left;margin-left:108pt;margin-top:.05pt;width:11.75pt;height:8.7pt;z-index:251656704;mso-wrap-distance-left:0;mso-wrap-distance-right:0;mso-position-horizontal-relative:page" stroked="f">
          <v:fill opacity="0" color2="black"/>
          <v:textbox inset="0,0,0,0">
            <w:txbxContent>
              <w:p w:rsidR="00494B63" w:rsidRDefault="00494B63"/>
            </w:txbxContent>
          </v:textbox>
          <w10:wrap type="square" side="largest"/>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pPr>
      <w:ind w:right="360" w:firstLine="360"/>
      <w:jc w:val="right"/>
    </w:pPr>
    <w:r>
      <w:pict>
        <v:shapetype id="_x0000_t202" coordsize="21600,21600" o:spt="202" path="m,l,21600r21600,l21600,xe">
          <v:stroke joinstyle="miter"/>
          <v:path gradientshapeok="t" o:connecttype="rect"/>
        </v:shapetype>
        <v:shape id="_x0000_s2050" type="#_x0000_t202" style="position:absolute;left:0;text-align:left;margin-left:492.1pt;margin-top:.05pt;width:11.75pt;height:8.7pt;z-index:251657728;mso-wrap-distance-left:0;mso-wrap-distance-right:0;mso-position-horizontal-relative:page" stroked="f">
          <v:fill opacity="0" color2="black"/>
          <v:textbox inset="0,0,0,0">
            <w:txbxContent>
              <w:p w:rsidR="00494B63" w:rsidRDefault="00494B63"/>
            </w:txbxContent>
          </v:textbox>
          <w10:wrap type="square" side="largest"/>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B63" w:rsidRDefault="00494B63">
      <w:pPr>
        <w:spacing w:before="0" w:after="0"/>
      </w:pPr>
      <w:r>
        <w:separator/>
      </w:r>
    </w:p>
  </w:footnote>
  <w:footnote w:type="continuationSeparator" w:id="0">
    <w:p w:rsidR="00494B63" w:rsidRDefault="00494B6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B63" w:rsidRDefault="00494B6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o"/>
      <w:lvlJc w:val="left"/>
      <w:pPr>
        <w:tabs>
          <w:tab w:val="num" w:pos="720"/>
        </w:tabs>
        <w:ind w:left="720" w:hanging="360"/>
      </w:pPr>
      <w:rPr>
        <w:rFonts w:ascii="Courier New" w:hAnsi="Courier New"/>
      </w:rPr>
    </w:lvl>
  </w:abstractNum>
  <w:abstractNum w:abstractNumId="2">
    <w:nsid w:val="00000003"/>
    <w:multiLevelType w:val="singleLevel"/>
    <w:tmpl w:val="00000003"/>
    <w:name w:val="WW8Num3"/>
    <w:lvl w:ilvl="0">
      <w:start w:val="1"/>
      <w:numFmt w:val="bullet"/>
      <w:lvlText w:val="o"/>
      <w:lvlJc w:val="left"/>
      <w:pPr>
        <w:tabs>
          <w:tab w:val="num" w:pos="1440"/>
        </w:tabs>
        <w:ind w:left="1440" w:hanging="360"/>
      </w:pPr>
      <w:rPr>
        <w:rFonts w:ascii="Courier New" w:hAnsi="Courier New"/>
      </w:rPr>
    </w:lvl>
  </w:abstractNum>
  <w:abstractNum w:abstractNumId="3">
    <w:nsid w:val="00000004"/>
    <w:multiLevelType w:val="multilevel"/>
    <w:tmpl w:val="00000004"/>
    <w:name w:val="WW8Num4"/>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4">
    <w:nsid w:val="00000005"/>
    <w:multiLevelType w:val="multilevel"/>
    <w:tmpl w:val="00000005"/>
    <w:name w:val="WW8Num5"/>
    <w:lvl w:ilvl="0">
      <w:start w:val="1"/>
      <w:numFmt w:val="decimal"/>
      <w:lvlText w:val="%1."/>
      <w:lvlJc w:val="left"/>
      <w:pPr>
        <w:tabs>
          <w:tab w:val="num" w:pos="0"/>
        </w:tabs>
        <w:ind w:left="720" w:hanging="363"/>
      </w:pPr>
      <w:rPr>
        <w:rFonts w:ascii="Symbol" w:hAnsi="Symbol" w:cs="Symbol"/>
      </w:rPr>
    </w:lvl>
    <w:lvl w:ilvl="1">
      <w:start w:val="1"/>
      <w:numFmt w:val="lowerLetter"/>
      <w:lvlText w:val="%2."/>
      <w:lvlJc w:val="left"/>
      <w:pPr>
        <w:tabs>
          <w:tab w:val="num" w:pos="0"/>
        </w:tabs>
        <w:ind w:left="2307" w:firstLine="0"/>
      </w:pPr>
    </w:lvl>
    <w:lvl w:ilvl="2">
      <w:start w:val="1"/>
      <w:numFmt w:val="lowerRoman"/>
      <w:lvlText w:val="%3."/>
      <w:lvlJc w:val="right"/>
      <w:pPr>
        <w:tabs>
          <w:tab w:val="num" w:pos="0"/>
        </w:tabs>
        <w:ind w:left="3537" w:firstLine="0"/>
      </w:pPr>
    </w:lvl>
    <w:lvl w:ilvl="3">
      <w:start w:val="1"/>
      <w:numFmt w:val="decimal"/>
      <w:lvlText w:val="%4."/>
      <w:lvlJc w:val="left"/>
      <w:pPr>
        <w:tabs>
          <w:tab w:val="num" w:pos="0"/>
        </w:tabs>
        <w:ind w:left="4767" w:firstLine="0"/>
      </w:pPr>
    </w:lvl>
    <w:lvl w:ilvl="4">
      <w:start w:val="1"/>
      <w:numFmt w:val="lowerLetter"/>
      <w:lvlText w:val="%5."/>
      <w:lvlJc w:val="left"/>
      <w:pPr>
        <w:tabs>
          <w:tab w:val="num" w:pos="0"/>
        </w:tabs>
        <w:ind w:left="5997" w:firstLine="0"/>
      </w:pPr>
    </w:lvl>
    <w:lvl w:ilvl="5">
      <w:start w:val="1"/>
      <w:numFmt w:val="lowerRoman"/>
      <w:lvlText w:val="%6."/>
      <w:lvlJc w:val="right"/>
      <w:pPr>
        <w:tabs>
          <w:tab w:val="num" w:pos="0"/>
        </w:tabs>
        <w:ind w:left="7227" w:firstLine="0"/>
      </w:pPr>
    </w:lvl>
    <w:lvl w:ilvl="6">
      <w:start w:val="1"/>
      <w:numFmt w:val="decimal"/>
      <w:lvlText w:val="%7."/>
      <w:lvlJc w:val="left"/>
      <w:pPr>
        <w:tabs>
          <w:tab w:val="num" w:pos="0"/>
        </w:tabs>
        <w:ind w:left="8457" w:firstLine="0"/>
      </w:pPr>
    </w:lvl>
    <w:lvl w:ilvl="7">
      <w:start w:val="1"/>
      <w:numFmt w:val="lowerLetter"/>
      <w:lvlText w:val="%8."/>
      <w:lvlJc w:val="left"/>
      <w:pPr>
        <w:tabs>
          <w:tab w:val="num" w:pos="0"/>
        </w:tabs>
        <w:ind w:left="9687" w:firstLine="0"/>
      </w:pPr>
    </w:lvl>
    <w:lvl w:ilvl="8">
      <w:start w:val="1"/>
      <w:numFmt w:val="lowerRoman"/>
      <w:lvlText w:val="%9."/>
      <w:lvlJc w:val="right"/>
      <w:pPr>
        <w:tabs>
          <w:tab w:val="num" w:pos="0"/>
        </w:tabs>
        <w:ind w:left="10917" w:firstLine="0"/>
      </w:pPr>
    </w:lvl>
  </w:abstractNum>
  <w:abstractNum w:abstractNumId="5">
    <w:nsid w:val="00000006"/>
    <w:multiLevelType w:val="multilevel"/>
    <w:tmpl w:val="00000006"/>
    <w:name w:val="WW8Num6"/>
    <w:lvl w:ilvl="0">
      <w:start w:val="1"/>
      <w:numFmt w:val="lowerRoman"/>
      <w:lvlText w:val="%1."/>
      <w:lvlJc w:val="right"/>
      <w:pPr>
        <w:tabs>
          <w:tab w:val="num" w:pos="0"/>
        </w:tabs>
        <w:ind w:left="1304" w:hanging="227"/>
      </w:pPr>
      <w:rPr>
        <w:rFonts w:ascii="Symbol" w:hAnsi="Symbol" w:cs="Symbol"/>
      </w:r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nsid w:val="00000007"/>
    <w:multiLevelType w:val="singleLevel"/>
    <w:tmpl w:val="00000007"/>
    <w:name w:val="WW8Num7"/>
    <w:lvl w:ilvl="0">
      <w:start w:val="1"/>
      <w:numFmt w:val="bullet"/>
      <w:lvlText w:val=""/>
      <w:lvlJc w:val="left"/>
      <w:pPr>
        <w:tabs>
          <w:tab w:val="num" w:pos="0"/>
        </w:tabs>
        <w:ind w:left="1080" w:hanging="360"/>
      </w:pPr>
      <w:rPr>
        <w:rFonts w:ascii="Symbol" w:hAnsi="Symbol" w:cs="Symbol"/>
      </w:rPr>
    </w:lvl>
  </w:abstractNum>
  <w:abstractNum w:abstractNumId="7">
    <w:nsid w:val="00000008"/>
    <w:multiLevelType w:val="multilevel"/>
    <w:tmpl w:val="00000008"/>
    <w:name w:val="WW8Num8"/>
    <w:lvl w:ilvl="0">
      <w:start w:val="1"/>
      <w:numFmt w:val="decimal"/>
      <w:lvlText w:val="%1."/>
      <w:lvlJc w:val="left"/>
      <w:pPr>
        <w:tabs>
          <w:tab w:val="num" w:pos="0"/>
        </w:tabs>
        <w:ind w:left="1463" w:hanging="386"/>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8">
    <w:nsid w:val="00000009"/>
    <w:multiLevelType w:val="multilevel"/>
    <w:tmpl w:val="00000009"/>
    <w:name w:val="WW8Num9"/>
    <w:lvl w:ilvl="0">
      <w:start w:val="1"/>
      <w:numFmt w:val="lowerLetter"/>
      <w:lvlText w:val="%1."/>
      <w:lvlJc w:val="left"/>
      <w:pPr>
        <w:tabs>
          <w:tab w:val="num" w:pos="0"/>
        </w:tabs>
        <w:ind w:left="1463" w:hanging="386"/>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mirrorMargins/>
  <w:proofState w:spelling="clean" w:grammar="clean"/>
  <w:attachedTemplate r:id="rId1"/>
  <w:stylePaneFormatFilter w:val="0000"/>
  <w:trackRevisions/>
  <w:defaultTabStop w:val="36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F067D"/>
    <w:rsid w:val="00494B63"/>
    <w:rsid w:val="00CF067D"/>
    <w:rsid w:val="00FD1E9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60" w:after="60"/>
    </w:pPr>
    <w:rPr>
      <w:rFonts w:ascii="Arial" w:hAnsi="Arial" w:cs="Arial"/>
      <w:bCs/>
      <w:szCs w:val="24"/>
      <w:lang w:val="en-US" w:eastAsia="ar-SA"/>
    </w:rPr>
  </w:style>
  <w:style w:type="paragraph" w:styleId="Heading1">
    <w:name w:val="heading 1"/>
    <w:next w:val="NormalPACKT"/>
    <w:qFormat/>
    <w:pPr>
      <w:keepNext/>
      <w:numPr>
        <w:numId w:val="1"/>
      </w:numPr>
      <w:suppressAutoHyphens/>
      <w:spacing w:before="400" w:after="60"/>
      <w:outlineLvl w:val="0"/>
    </w:pPr>
    <w:rPr>
      <w:rFonts w:ascii="Arial" w:hAnsi="Arial" w:cs="Arial"/>
      <w:b/>
      <w:iCs/>
      <w:color w:val="000000"/>
      <w:kern w:val="1"/>
      <w:sz w:val="32"/>
      <w:szCs w:val="32"/>
      <w:lang w:val="en-GB" w:eastAsia="ar-SA"/>
    </w:rPr>
  </w:style>
  <w:style w:type="paragraph" w:styleId="Heading2">
    <w:name w:val="heading 2"/>
    <w:next w:val="NormalPACKT"/>
    <w:qFormat/>
    <w:pPr>
      <w:keepNext/>
      <w:numPr>
        <w:ilvl w:val="1"/>
        <w:numId w:val="1"/>
      </w:numPr>
      <w:suppressAutoHyphens/>
      <w:spacing w:before="320" w:after="60"/>
      <w:outlineLvl w:val="1"/>
    </w:pPr>
    <w:rPr>
      <w:rFonts w:ascii="Arial" w:hAnsi="Arial" w:cs="Arial"/>
      <w:b/>
      <w:bCs/>
      <w:iCs/>
      <w:color w:val="000000"/>
      <w:sz w:val="28"/>
      <w:szCs w:val="28"/>
      <w:lang w:val="en-GB" w:eastAsia="ar-SA"/>
    </w:rPr>
  </w:style>
  <w:style w:type="paragraph" w:styleId="Heading3">
    <w:name w:val="heading 3"/>
    <w:next w:val="NormalPACKT"/>
    <w:qFormat/>
    <w:pPr>
      <w:keepNext/>
      <w:numPr>
        <w:ilvl w:val="2"/>
        <w:numId w:val="1"/>
      </w:numPr>
      <w:suppressAutoHyphens/>
      <w:spacing w:before="240" w:after="60"/>
      <w:outlineLvl w:val="2"/>
    </w:pPr>
    <w:rPr>
      <w:rFonts w:ascii="Arial" w:hAnsi="Arial" w:cs="Arial"/>
      <w:b/>
      <w:iCs/>
      <w:color w:val="000000"/>
      <w:sz w:val="26"/>
      <w:szCs w:val="26"/>
      <w:lang w:val="en-GB" w:eastAsia="ar-SA"/>
    </w:rPr>
  </w:style>
  <w:style w:type="paragraph" w:styleId="Heading4">
    <w:name w:val="heading 4"/>
    <w:next w:val="NormalPACKT"/>
    <w:qFormat/>
    <w:pPr>
      <w:numPr>
        <w:ilvl w:val="3"/>
        <w:numId w:val="1"/>
      </w:numPr>
      <w:suppressAutoHyphens/>
      <w:spacing w:before="160" w:after="60"/>
      <w:outlineLvl w:val="3"/>
    </w:pPr>
    <w:rPr>
      <w:rFonts w:ascii="Arial" w:hAnsi="Arial" w:cs="Arial"/>
      <w:b/>
      <w:iCs/>
      <w:color w:val="000000"/>
      <w:sz w:val="24"/>
      <w:szCs w:val="28"/>
      <w:lang w:val="en-GB" w:eastAsia="ar-SA"/>
    </w:rPr>
  </w:style>
  <w:style w:type="paragraph" w:styleId="Heading5">
    <w:name w:val="heading 5"/>
    <w:next w:val="NormalPACKT"/>
    <w:qFormat/>
    <w:pPr>
      <w:numPr>
        <w:ilvl w:val="4"/>
        <w:numId w:val="1"/>
      </w:numPr>
      <w:suppressAutoHyphens/>
      <w:spacing w:before="80" w:after="60"/>
      <w:outlineLvl w:val="4"/>
    </w:pPr>
    <w:rPr>
      <w:rFonts w:ascii="Arial" w:hAnsi="Arial" w:cs="Arial"/>
      <w:b/>
      <w:color w:val="000000"/>
      <w:sz w:val="22"/>
      <w:szCs w:val="26"/>
      <w:lang w:val="en-GB" w:eastAsia="ar-SA"/>
    </w:rPr>
  </w:style>
  <w:style w:type="paragraph" w:styleId="Heading6">
    <w:name w:val="heading 6"/>
    <w:basedOn w:val="Heading2"/>
    <w:next w:val="NormalPACKT"/>
    <w:qFormat/>
    <w:pPr>
      <w:numPr>
        <w:ilvl w:val="5"/>
      </w:num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9z0">
    <w:name w:val="WW8Num9z0"/>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3" w:hAnsi="Wingdings 3" w:cs="Wingdings 3"/>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styleId="DefaultParagraphFont0">
    <w:name w:val="Default Paragraph Font"/>
  </w:style>
  <w:style w:type="character" w:customStyle="1" w:styleId="WW8Num13z0">
    <w:name w:val="WW8Num13z0"/>
    <w:rPr>
      <w:rFonts w:ascii="Courier New" w:hAnsi="Courier New" w:cs="Courier New"/>
    </w:rPr>
  </w:style>
  <w:style w:type="character" w:customStyle="1" w:styleId="WW8Num14z0">
    <w:name w:val="WW8Num14z0"/>
    <w:rPr>
      <w:rFonts w:ascii="Symbol" w:hAnsi="Symbol" w:cs="Symbol"/>
    </w:rPr>
  </w:style>
  <w:style w:type="character" w:customStyle="1" w:styleId="WW8Num15z0">
    <w:name w:val="WW8Num15z0"/>
    <w:rPr>
      <w:rFonts w:ascii="Symbol" w:hAnsi="Symbol" w:cs="Symbol"/>
      <w:color w:val="auto"/>
    </w:rPr>
  </w:style>
  <w:style w:type="character" w:customStyle="1" w:styleId="WW8Num16z0">
    <w:name w:val="WW8Num16z0"/>
    <w:rPr>
      <w:rFonts w:ascii="Courier New" w:hAnsi="Courier New" w:cs="Courier New"/>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DefaultParagraphFont1">
    <w:name w:val="Default Paragraph Font1"/>
  </w:style>
  <w:style w:type="character" w:customStyle="1" w:styleId="WW8Num11z0">
    <w:name w:val="WW8Num11z0"/>
    <w:rPr>
      <w:rFonts w:ascii="Symbol" w:hAnsi="Symbol" w:cs="Symbol"/>
      <w:color w:val="auto"/>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DefaultParagraphFont">
    <w:name w:val="WW-Default Paragraph Font"/>
  </w:style>
  <w:style w:type="character" w:customStyle="1" w:styleId="CodeInTextPACKT">
    <w:name w:val="Code In Text [PACKT]"/>
    <w:rPr>
      <w:rFonts w:ascii="Lucida Console" w:hAnsi="Lucida Console" w:cs="Lucida Console"/>
      <w:color w:val="747959"/>
      <w:sz w:val="19"/>
      <w:szCs w:val="18"/>
    </w:rPr>
  </w:style>
  <w:style w:type="character" w:customStyle="1" w:styleId="ScreenTextPACKT">
    <w:name w:val="Screen Text [PACKT]"/>
    <w:rPr>
      <w:rFonts w:ascii="Times New Roman" w:hAnsi="Times New Roman" w:cs="Times New Roman"/>
      <w:b/>
      <w:color w:val="008000"/>
      <w:sz w:val="22"/>
    </w:rPr>
  </w:style>
  <w:style w:type="character" w:styleId="PageNumber">
    <w:name w:val="page number"/>
    <w:rPr>
      <w:rFonts w:ascii="Arial" w:hAnsi="Arial" w:cs="Arial"/>
      <w:b/>
      <w:color w:val="000000"/>
      <w:sz w:val="16"/>
    </w:rPr>
  </w:style>
  <w:style w:type="character" w:customStyle="1" w:styleId="HeaderFooterPACKT">
    <w:name w:val="Header/Footer [PACKT]"/>
    <w:rPr>
      <w:rFonts w:ascii="Arial" w:hAnsi="Arial" w:cs="Arial"/>
      <w:color w:val="000000"/>
      <w:sz w:val="16"/>
    </w:rPr>
  </w:style>
  <w:style w:type="character" w:customStyle="1" w:styleId="KeyWordPACKT">
    <w:name w:val="Key Word [PACKT]"/>
    <w:rPr>
      <w:b/>
    </w:rPr>
  </w:style>
  <w:style w:type="character" w:customStyle="1" w:styleId="KeyPACKT">
    <w:name w:val="Key [PACKT]"/>
    <w:rPr>
      <w:i/>
      <w:color w:val="00CCFF"/>
    </w:rPr>
  </w:style>
  <w:style w:type="character" w:customStyle="1" w:styleId="URLPACKT">
    <w:name w:val="URL [PACKT]"/>
    <w:rPr>
      <w:rFonts w:ascii="Lucida Console" w:hAnsi="Lucida Console" w:cs="Lucida Console"/>
      <w:color w:val="0000FF"/>
      <w:sz w:val="19"/>
      <w:szCs w:val="18"/>
    </w:rPr>
  </w:style>
  <w:style w:type="character" w:customStyle="1" w:styleId="ItalicsPACKT">
    <w:name w:val="Italics [PACKT]"/>
    <w:rPr>
      <w:i/>
      <w:color w:val="FF99CC"/>
    </w:rPr>
  </w:style>
  <w:style w:type="character" w:customStyle="1" w:styleId="FigurePACKTChar">
    <w:name w:val="Figure [PACKT] Char"/>
    <w:rPr>
      <w:rFonts w:ascii="Tahoma" w:hAnsi="Tahoma" w:cs="Tahoma"/>
      <w:sz w:val="16"/>
      <w:szCs w:val="16"/>
      <w:lang w:val="en-GB" w:eastAsia="ar-SA" w:bidi="ar-SA"/>
    </w:rPr>
  </w:style>
  <w:style w:type="character" w:customStyle="1" w:styleId="BoldPACKT">
    <w:name w:val="Bold [PACKT]"/>
    <w:rPr>
      <w:b/>
    </w:rPr>
  </w:style>
  <w:style w:type="character" w:customStyle="1" w:styleId="NormalPACKTChar">
    <w:name w:val="Normal [PACKT] Char"/>
    <w:rPr>
      <w:sz w:val="22"/>
      <w:szCs w:val="24"/>
      <w:lang w:val="en-US" w:eastAsia="ar-SA" w:bidi="ar-SA"/>
    </w:rPr>
  </w:style>
  <w:style w:type="character" w:customStyle="1" w:styleId="InformationBoxPACKTChar">
    <w:name w:val="Information Box [PACKT] Char"/>
    <w:basedOn w:val="NormalPACKTChar"/>
  </w:style>
  <w:style w:type="character" w:customStyle="1" w:styleId="Heading3Char">
    <w:name w:val="Heading 3 Char"/>
    <w:rPr>
      <w:rFonts w:ascii="Arial" w:hAnsi="Arial" w:cs="Arial"/>
      <w:b/>
      <w:iCs/>
      <w:color w:val="3366FF"/>
      <w:sz w:val="26"/>
      <w:szCs w:val="26"/>
      <w:lang w:val="en-GB" w:eastAsia="ar-SA" w:bidi="ar-SA"/>
    </w:rPr>
  </w:style>
  <w:style w:type="character" w:customStyle="1" w:styleId="Heading4Char">
    <w:name w:val="Heading 4 Char"/>
    <w:rPr>
      <w:rFonts w:ascii="Arial" w:hAnsi="Arial" w:cs="Arial"/>
      <w:b/>
      <w:iCs/>
      <w:color w:val="33CCCC"/>
      <w:sz w:val="24"/>
      <w:szCs w:val="28"/>
      <w:lang w:val="en-GB" w:eastAsia="ar-SA" w:bidi="ar-SA"/>
    </w:rPr>
  </w:style>
  <w:style w:type="character" w:styleId="Hyperlink">
    <w:name w:val="Hyperlink"/>
    <w:rPr>
      <w:color w:val="000080"/>
      <w:u w:val="single"/>
      <w:lang/>
    </w:rPr>
  </w:style>
  <w:style w:type="character" w:customStyle="1" w:styleId="Bullets">
    <w:name w:val="Bullets"/>
    <w:rPr>
      <w:rFonts w:ascii="OpenSymbol" w:eastAsia="OpenSymbol" w:hAnsi="OpenSymbol" w:cs="OpenSymbol"/>
    </w:rPr>
  </w:style>
  <w:style w:type="character" w:customStyle="1" w:styleId="ListLabel2">
    <w:name w:val="ListLabel 2"/>
    <w:rPr>
      <w:rFonts w:cs="Courier New"/>
    </w:rPr>
  </w:style>
  <w:style w:type="character" w:customStyle="1" w:styleId="Heading1Char">
    <w:name w:val="Heading 1 Char"/>
    <w:rPr>
      <w:rFonts w:ascii="Arial" w:hAnsi="Arial" w:cs="Arial"/>
      <w:b/>
      <w:iCs/>
      <w:color w:val="000000"/>
      <w:kern w:val="1"/>
      <w:sz w:val="32"/>
      <w:szCs w:val="32"/>
      <w:lang w:val="en-GB"/>
    </w:rPr>
  </w:style>
  <w:style w:type="character" w:customStyle="1" w:styleId="Heading2Char">
    <w:name w:val="Heading 2 Char"/>
    <w:rPr>
      <w:rFonts w:ascii="Arial" w:hAnsi="Arial" w:cs="Arial"/>
      <w:b/>
      <w:bCs/>
      <w:iCs/>
      <w:color w:val="000000"/>
      <w:sz w:val="28"/>
      <w:szCs w:val="28"/>
      <w:lang w:val="en-GB"/>
    </w:rPr>
  </w:style>
  <w:style w:type="character" w:customStyle="1" w:styleId="Heading6Char">
    <w:name w:val="Heading 6 Char"/>
    <w:rPr>
      <w:rFonts w:ascii="Arial" w:hAnsi="Arial" w:cs="Arial"/>
      <w:iCs/>
      <w:color w:val="000000"/>
      <w:szCs w:val="22"/>
      <w:lang w:val="en-GB"/>
    </w:rPr>
  </w:style>
  <w:style w:type="character" w:customStyle="1" w:styleId="EmailPACKT">
    <w:name w:val="Email [PACKT]"/>
    <w:rPr>
      <w:rFonts w:ascii="Lucida Console" w:hAnsi="Lucida Console" w:cs="Lucida Console"/>
      <w:color w:val="FF6600"/>
      <w:sz w:val="19"/>
      <w:szCs w:val="18"/>
    </w:rPr>
  </w:style>
  <w:style w:type="character" w:customStyle="1" w:styleId="ChapterrefPACKT">
    <w:name w:val="Chapterref [PACKT]"/>
    <w:rPr>
      <w:rFonts w:ascii="Times New Roman" w:hAnsi="Times New Roman" w:cs="Times New Roman"/>
      <w:i/>
      <w:strike w:val="0"/>
      <w:dstrike w:val="0"/>
      <w:color w:val="808000"/>
      <w:position w:val="0"/>
      <w:sz w:val="22"/>
      <w:szCs w:val="22"/>
      <w:u w:val="none"/>
      <w:vertAlign w:val="baseline"/>
    </w:rPr>
  </w:style>
  <w:style w:type="character" w:customStyle="1" w:styleId="IconPACKT">
    <w:name w:val="Icon [PACKT]"/>
    <w:rPr>
      <w:rFonts w:ascii="Times New Roman" w:hAnsi="Times New Roman" w:cs="Times New Roman"/>
      <w:sz w:val="22"/>
      <w:lang w:val="de-DE"/>
    </w:rPr>
  </w:style>
  <w:style w:type="character" w:customStyle="1" w:styleId="BalloonTextChar">
    <w:name w:val="Balloon Text Char"/>
    <w:rPr>
      <w:rFonts w:ascii="Tahoma" w:hAnsi="Tahoma" w:cs="Tahoma"/>
      <w:bCs/>
      <w:sz w:val="16"/>
      <w:szCs w:val="16"/>
    </w:rPr>
  </w:style>
  <w:style w:type="character" w:styleId="CommentReference">
    <w:name w:val="annotation reference"/>
    <w:rPr>
      <w:sz w:val="16"/>
      <w:szCs w:val="16"/>
    </w:rPr>
  </w:style>
  <w:style w:type="character" w:customStyle="1" w:styleId="CommentTextChar">
    <w:name w:val="Comment Text Char"/>
    <w:rPr>
      <w:rFonts w:ascii="Arial" w:hAnsi="Arial" w:cs="Arial"/>
      <w:bCs/>
    </w:rPr>
  </w:style>
  <w:style w:type="character" w:customStyle="1" w:styleId="CommentSubjectChar">
    <w:name w:val="Comment Subject Char"/>
    <w:rPr>
      <w:rFonts w:ascii="Arial" w:hAnsi="Arial" w:cs="Arial"/>
      <w:b/>
      <w:bCs/>
    </w:rPr>
  </w:style>
  <w:style w:type="character" w:customStyle="1" w:styleId="BodyTextChar">
    <w:name w:val="Body Text Char"/>
    <w:rPr>
      <w:rFonts w:ascii="Arial" w:hAnsi="Arial" w:cs="Arial"/>
      <w:bCs/>
      <w:szCs w:val="24"/>
    </w:rPr>
  </w:style>
  <w:style w:type="paragraph" w:customStyle="1" w:styleId="Heading">
    <w:name w:val="Heading"/>
    <w:basedOn w:val="Normal"/>
    <w:next w:val="BodyText"/>
    <w:pPr>
      <w:keepNext/>
      <w:spacing w:before="240" w:after="120"/>
    </w:pPr>
    <w:rPr>
      <w:rFonts w:eastAsia="SimSun" w:cs="Lucida Sans"/>
      <w:sz w:val="28"/>
      <w:szCs w:val="28"/>
    </w:rPr>
  </w:style>
  <w:style w:type="paragraph" w:styleId="BodyText">
    <w:name w:val="Body Text"/>
    <w:basedOn w:val="Normal"/>
    <w:pPr>
      <w:spacing w:before="0"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rPr>
  </w:style>
  <w:style w:type="paragraph" w:customStyle="1" w:styleId="Index">
    <w:name w:val="Index"/>
    <w:basedOn w:val="Normal"/>
    <w:pPr>
      <w:suppressLineNumbers/>
    </w:pPr>
    <w:rPr>
      <w:rFonts w:cs="Lucida Sans"/>
    </w:rPr>
  </w:style>
  <w:style w:type="paragraph" w:customStyle="1" w:styleId="NormalPACKT">
    <w:name w:val="Normal [PACKT]"/>
    <w:pPr>
      <w:suppressAutoHyphens/>
      <w:spacing w:after="120"/>
    </w:pPr>
    <w:rPr>
      <w:sz w:val="22"/>
      <w:szCs w:val="24"/>
      <w:lang w:val="en-US" w:eastAsia="ar-SA"/>
    </w:rPr>
  </w:style>
  <w:style w:type="paragraph" w:customStyle="1" w:styleId="QuotePACKT">
    <w:name w:val="Quote [PACKT]"/>
    <w:basedOn w:val="NormalPACKT"/>
    <w:pPr>
      <w:shd w:val="clear" w:color="auto" w:fill="FFFF00"/>
      <w:spacing w:before="180" w:after="180"/>
      <w:ind w:left="432" w:right="432"/>
    </w:pPr>
    <w:rPr>
      <w:i/>
    </w:rPr>
  </w:style>
  <w:style w:type="paragraph" w:customStyle="1" w:styleId="ChapterTitlePACKT">
    <w:name w:val="Chapter Title [PACKT]"/>
    <w:next w:val="NormalPACKT"/>
    <w:pPr>
      <w:suppressAutoHyphens/>
      <w:spacing w:after="840"/>
      <w:jc w:val="right"/>
    </w:pPr>
    <w:rPr>
      <w:rFonts w:ascii="Arial" w:hAnsi="Arial" w:cs="Arial"/>
      <w:bCs/>
      <w:color w:val="000000"/>
      <w:kern w:val="1"/>
      <w:sz w:val="56"/>
      <w:szCs w:val="32"/>
      <w:lang w:val="en-GB" w:eastAsia="ar-SA"/>
    </w:rPr>
  </w:style>
  <w:style w:type="paragraph" w:customStyle="1" w:styleId="CodePACKT">
    <w:name w:val="Code [PACKT]"/>
    <w:basedOn w:val="NormalPACKT"/>
    <w:pPr>
      <w:spacing w:after="50"/>
      <w:ind w:left="360"/>
    </w:pPr>
    <w:rPr>
      <w:rFonts w:ascii="Lucida Console" w:hAnsi="Lucida Console" w:cs="Lucida Console"/>
      <w:sz w:val="19"/>
      <w:szCs w:val="18"/>
    </w:rPr>
  </w:style>
  <w:style w:type="paragraph" w:customStyle="1" w:styleId="BulletPACKT">
    <w:name w:val="Bullet [PACKT]"/>
    <w:basedOn w:val="NormalPACKT"/>
    <w:pPr>
      <w:numPr>
        <w:numId w:val="7"/>
      </w:numPr>
      <w:tabs>
        <w:tab w:val="left" w:pos="360"/>
      </w:tabs>
      <w:spacing w:after="60"/>
      <w:ind w:left="720" w:right="360" w:firstLine="0"/>
    </w:pPr>
  </w:style>
  <w:style w:type="paragraph" w:customStyle="1" w:styleId="InformationBoxPACKT">
    <w:name w:val="Information Box [PACKT]"/>
    <w:basedOn w:val="NormalPACKT"/>
    <w:next w:val="NormalPACKT"/>
    <w:pPr>
      <w:pBdr>
        <w:top w:val="single" w:sz="4" w:space="6" w:color="000000"/>
        <w:left w:val="single" w:sz="4" w:space="4" w:color="000000"/>
        <w:bottom w:val="single" w:sz="4" w:space="9" w:color="000000"/>
        <w:right w:val="single" w:sz="4" w:space="4" w:color="000000"/>
      </w:pBdr>
      <w:shd w:val="clear" w:color="auto" w:fill="FFFFFF"/>
      <w:spacing w:before="180" w:after="180"/>
      <w:ind w:left="720" w:right="720"/>
    </w:pPr>
    <w:rPr>
      <w:sz w:val="20"/>
    </w:rPr>
  </w:style>
  <w:style w:type="paragraph" w:customStyle="1" w:styleId="NumberedBulletPACKT">
    <w:name w:val="Numbered Bullet [PACKT]"/>
    <w:basedOn w:val="BulletPACKT"/>
    <w:pPr>
      <w:numPr>
        <w:numId w:val="5"/>
      </w:numPr>
    </w:pPr>
  </w:style>
  <w:style w:type="paragraph" w:customStyle="1" w:styleId="TableColumnHeadingPACKT">
    <w:name w:val="Table Column Heading [PACKT]"/>
    <w:basedOn w:val="NormalPACKT"/>
    <w:pPr>
      <w:spacing w:before="60" w:after="60"/>
    </w:pPr>
    <w:rPr>
      <w:rFonts w:cs="Arial"/>
      <w:b/>
      <w:bCs/>
      <w:sz w:val="20"/>
    </w:rPr>
  </w:style>
  <w:style w:type="paragraph" w:customStyle="1" w:styleId="CodeEndPACKT">
    <w:name w:val="Code End [PACKT]"/>
    <w:basedOn w:val="CodePACKT"/>
    <w:next w:val="NormalPACKT"/>
    <w:pPr>
      <w:spacing w:after="120"/>
    </w:pPr>
  </w:style>
  <w:style w:type="paragraph" w:customStyle="1" w:styleId="TableContentPACKT">
    <w:name w:val="Table Content [PACKT]"/>
    <w:basedOn w:val="TableColumnHeadingPACKT"/>
    <w:rPr>
      <w:b w:val="0"/>
    </w:rPr>
  </w:style>
  <w:style w:type="paragraph" w:styleId="TOC1">
    <w:name w:val="toc 1"/>
    <w:basedOn w:val="Normal"/>
    <w:next w:val="Normal"/>
    <w:pPr>
      <w:tabs>
        <w:tab w:val="right" w:pos="7906"/>
      </w:tabs>
    </w:pPr>
    <w:rPr>
      <w:b/>
      <w:color w:val="000000"/>
      <w:sz w:val="24"/>
      <w:u w:val="single"/>
    </w:rPr>
  </w:style>
  <w:style w:type="paragraph" w:styleId="TOC2">
    <w:name w:val="toc 2"/>
    <w:basedOn w:val="Normal"/>
    <w:next w:val="Normal"/>
    <w:pPr>
      <w:tabs>
        <w:tab w:val="right" w:pos="7906"/>
      </w:tabs>
      <w:spacing w:before="20"/>
      <w:ind w:left="202"/>
    </w:pPr>
    <w:rPr>
      <w:b/>
      <w:color w:val="000000"/>
    </w:rPr>
  </w:style>
  <w:style w:type="paragraph" w:styleId="TOC3">
    <w:name w:val="toc 3"/>
    <w:basedOn w:val="Normal"/>
    <w:next w:val="Normal"/>
    <w:pPr>
      <w:tabs>
        <w:tab w:val="right" w:pos="7906"/>
      </w:tabs>
      <w:spacing w:before="40" w:after="20"/>
      <w:ind w:left="403"/>
    </w:pPr>
    <w:rPr>
      <w:color w:val="000000"/>
    </w:rPr>
  </w:style>
  <w:style w:type="paragraph" w:customStyle="1" w:styleId="CommandLinePACKT">
    <w:name w:val="Command Line [PACKT]"/>
    <w:basedOn w:val="CodePACKT"/>
    <w:pPr>
      <w:spacing w:after="60"/>
      <w:ind w:left="0"/>
    </w:pPr>
  </w:style>
  <w:style w:type="paragraph" w:customStyle="1" w:styleId="CodeHighlightedPACKT">
    <w:name w:val="Code Highlighted [PACKT]"/>
    <w:basedOn w:val="CodePACKT"/>
    <w:pPr>
      <w:shd w:val="clear" w:color="auto" w:fill="99CCFF"/>
    </w:pPr>
    <w:rPr>
      <w:b/>
      <w:szCs w:val="16"/>
    </w:rPr>
  </w:style>
  <w:style w:type="paragraph" w:customStyle="1" w:styleId="ChapterNumberPACKT">
    <w:name w:val="Chapter Number [PACKT]"/>
    <w:next w:val="ChapterTitlePACKT"/>
    <w:pPr>
      <w:suppressAutoHyphens/>
      <w:jc w:val="right"/>
    </w:pPr>
    <w:rPr>
      <w:rFonts w:ascii="Arial" w:hAnsi="Arial" w:cs="Arial"/>
      <w:bCs/>
      <w:color w:val="000000"/>
      <w:kern w:val="1"/>
      <w:sz w:val="120"/>
      <w:szCs w:val="32"/>
      <w:lang w:val="en-GB" w:eastAsia="ar-SA"/>
    </w:rPr>
  </w:style>
  <w:style w:type="paragraph" w:customStyle="1" w:styleId="LayoutInformationPACKT">
    <w:name w:val="Layout Information [PACKT]"/>
    <w:basedOn w:val="NormalPACKT"/>
    <w:next w:val="NormalPACKT"/>
    <w:rPr>
      <w:rFonts w:ascii="Arial" w:hAnsi="Arial" w:cs="Arial"/>
      <w:b/>
      <w:color w:val="FF0000"/>
      <w:sz w:val="28"/>
      <w:szCs w:val="28"/>
    </w:rPr>
  </w:style>
  <w:style w:type="paragraph" w:customStyle="1" w:styleId="InternalNotePACKT">
    <w:name w:val="Internal Note [PACKT]"/>
    <w:basedOn w:val="NormalPACKT"/>
    <w:rPr>
      <w:rFonts w:ascii="Arial" w:hAnsi="Arial" w:cs="Arial"/>
      <w:b/>
      <w:shadow/>
      <w:color w:val="0000FF"/>
      <w:sz w:val="24"/>
    </w:rPr>
  </w:style>
  <w:style w:type="paragraph" w:customStyle="1" w:styleId="BulletEndPACKT">
    <w:name w:val="Bullet End [PACKT]"/>
    <w:basedOn w:val="BulletPACKT"/>
    <w:next w:val="NormalPACKT"/>
    <w:pPr>
      <w:spacing w:after="120"/>
    </w:pPr>
  </w:style>
  <w:style w:type="paragraph" w:styleId="DocumentMap">
    <w:name w:val="Document Map"/>
    <w:basedOn w:val="Normal"/>
    <w:pPr>
      <w:shd w:val="clear" w:color="auto" w:fill="000080"/>
    </w:pPr>
    <w:rPr>
      <w:rFonts w:ascii="Tahoma" w:hAnsi="Tahoma" w:cs="Tahoma"/>
    </w:rPr>
  </w:style>
  <w:style w:type="paragraph" w:customStyle="1" w:styleId="FigurePACKT">
    <w:name w:val="Figure [PACKT]"/>
    <w:pPr>
      <w:suppressAutoHyphens/>
      <w:spacing w:before="240" w:after="240"/>
      <w:jc w:val="center"/>
    </w:pPr>
    <w:rPr>
      <w:rFonts w:ascii="Tahoma" w:hAnsi="Tahoma" w:cs="Tahoma"/>
      <w:sz w:val="16"/>
      <w:szCs w:val="16"/>
      <w:lang w:val="en-GB" w:eastAsia="ar-SA"/>
    </w:rPr>
  </w:style>
  <w:style w:type="paragraph" w:customStyle="1" w:styleId="NumberedBulletEndPACKT">
    <w:name w:val="Numbered Bullet End [PACKT]"/>
    <w:basedOn w:val="NumberedBulletPACKT"/>
    <w:next w:val="NormalPACKT"/>
    <w:pPr>
      <w:spacing w:after="120"/>
    </w:pPr>
  </w:style>
  <w:style w:type="paragraph" w:customStyle="1" w:styleId="CodeHighlightedEndPACKT">
    <w:name w:val="Code Highlighted End [PACKT]"/>
    <w:basedOn w:val="CodeHighlightedPACKT"/>
    <w:next w:val="NormalPACKT"/>
    <w:pPr>
      <w:spacing w:after="120"/>
    </w:pPr>
    <w:rPr>
      <w:bCs/>
      <w:szCs w:val="20"/>
    </w:rPr>
  </w:style>
  <w:style w:type="paragraph" w:customStyle="1" w:styleId="BulletwithoutBulletPACKT">
    <w:name w:val="Bullet without Bullet [PACKT]"/>
    <w:basedOn w:val="Normal"/>
    <w:pPr>
      <w:suppressAutoHyphens w:val="0"/>
      <w:ind w:left="708"/>
    </w:pPr>
    <w:rPr>
      <w:color w:val="800080"/>
      <w:szCs w:val="20"/>
    </w:rPr>
  </w:style>
  <w:style w:type="paragraph" w:styleId="Index1">
    <w:name w:val="index 1"/>
    <w:basedOn w:val="Normal"/>
    <w:next w:val="Normal"/>
    <w:pPr>
      <w:spacing w:before="0" w:after="0"/>
      <w:ind w:left="216" w:hanging="216"/>
    </w:pPr>
    <w:rPr>
      <w:sz w:val="18"/>
    </w:rPr>
  </w:style>
  <w:style w:type="paragraph" w:styleId="IndexHeading">
    <w:name w:val="index heading"/>
    <w:basedOn w:val="Normal"/>
    <w:next w:val="Index1"/>
    <w:pPr>
      <w:spacing w:before="240" w:after="120"/>
      <w:jc w:val="center"/>
    </w:pPr>
    <w:rPr>
      <w:b/>
      <w:sz w:val="28"/>
      <w:szCs w:val="26"/>
    </w:rPr>
  </w:style>
  <w:style w:type="paragraph" w:customStyle="1" w:styleId="BulletwithinbulletPACKT">
    <w:name w:val="Bullet within bullet [PACKT]"/>
    <w:basedOn w:val="BulletPACKT"/>
    <w:pPr>
      <w:numPr>
        <w:numId w:val="3"/>
      </w:numPr>
      <w:spacing w:after="20"/>
      <w:ind w:left="0" w:right="720" w:firstLine="0"/>
    </w:pPr>
  </w:style>
  <w:style w:type="paragraph" w:customStyle="1" w:styleId="BulletwithinbulletendPACKT">
    <w:name w:val="Bullet within bullet end [PACKT]"/>
    <w:basedOn w:val="BulletwithinbulletPACKT"/>
    <w:pPr>
      <w:numPr>
        <w:numId w:val="2"/>
      </w:numPr>
      <w:tabs>
        <w:tab w:val="clear" w:pos="360"/>
      </w:tabs>
      <w:spacing w:after="60"/>
      <w:ind w:left="1440" w:firstLine="0"/>
    </w:pPr>
  </w:style>
  <w:style w:type="paragraph" w:customStyle="1" w:styleId="CodelistingPACKT">
    <w:name w:val="Code listing [PACKT]"/>
    <w:basedOn w:val="Heading5"/>
    <w:pPr>
      <w:numPr>
        <w:ilvl w:val="0"/>
        <w:numId w:val="0"/>
      </w:numPr>
      <w:spacing w:before="60"/>
    </w:pPr>
  </w:style>
  <w:style w:type="paragraph" w:customStyle="1" w:styleId="TipPACKT">
    <w:name w:val="Tip [PACKT]"/>
    <w:basedOn w:val="InformationBoxPACKT"/>
    <w:next w:val="NormalPACKT"/>
    <w:pPr>
      <w:pBdr>
        <w:top w:val="double" w:sz="1" w:space="6" w:color="000000"/>
        <w:left w:val="none" w:sz="0" w:space="0" w:color="auto"/>
        <w:bottom w:val="double" w:sz="1" w:space="9" w:color="000000"/>
        <w:right w:val="none" w:sz="0" w:space="0" w:color="auto"/>
      </w:pBdr>
      <w:shd w:val="clear" w:color="auto" w:fill="auto"/>
    </w:pPr>
  </w:style>
  <w:style w:type="paragraph" w:customStyle="1" w:styleId="TipHeadingPACKT">
    <w:name w:val="Tip Heading [PACKT]"/>
    <w:basedOn w:val="Normal"/>
    <w:next w:val="TipPACKT"/>
    <w:pPr>
      <w:pBdr>
        <w:top w:val="double" w:sz="1" w:space="6" w:color="000000"/>
      </w:pBdr>
      <w:spacing w:before="180" w:after="180"/>
      <w:ind w:left="360" w:right="360"/>
    </w:pPr>
    <w:rPr>
      <w:b/>
    </w:rPr>
  </w:style>
  <w:style w:type="paragraph" w:customStyle="1" w:styleId="TipwithoutheadingPACKT">
    <w:name w:val="Tip without heading [PACKT]"/>
    <w:basedOn w:val="TipPACKT"/>
    <w:pPr>
      <w:pBdr>
        <w:top w:val="double" w:sz="1" w:space="8" w:color="000000"/>
        <w:bottom w:val="double" w:sz="1" w:space="0" w:color="000000"/>
      </w:pBdr>
    </w:pPr>
    <w:rPr>
      <w:szCs w:val="20"/>
    </w:rPr>
  </w:style>
  <w:style w:type="paragraph" w:customStyle="1" w:styleId="IndentPACKT">
    <w:name w:val="Indent [PACKT]"/>
    <w:basedOn w:val="BulletwithoutBulletPACKT"/>
  </w:style>
  <w:style w:type="paragraph" w:customStyle="1" w:styleId="TableContentsPACKT">
    <w:name w:val="Table Contents [PACKT]"/>
    <w:basedOn w:val="TableColumnHeadingPACKT"/>
    <w:rPr>
      <w:b w:val="0"/>
      <w:sz w:val="16"/>
    </w:r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rPr>
  </w:style>
  <w:style w:type="paragraph" w:customStyle="1" w:styleId="Framecontents">
    <w:name w:val="Frame contents"/>
    <w:basedOn w:val="BodyText"/>
  </w:style>
  <w:style w:type="paragraph" w:styleId="Header">
    <w:name w:val="header"/>
    <w:basedOn w:val="Normal"/>
    <w:pPr>
      <w:suppressLineNumbers/>
      <w:tabs>
        <w:tab w:val="center" w:pos="4819"/>
        <w:tab w:val="right" w:pos="9638"/>
      </w:tabs>
    </w:pPr>
  </w:style>
  <w:style w:type="paragraph" w:customStyle="1" w:styleId="ContentsHeading">
    <w:name w:val="Contents Heading"/>
    <w:basedOn w:val="Heading"/>
    <w:pPr>
      <w:suppressLineNumbers/>
    </w:pPr>
    <w:rPr>
      <w:b/>
      <w:sz w:val="32"/>
      <w:szCs w:val="32"/>
    </w:rPr>
  </w:style>
  <w:style w:type="paragraph" w:customStyle="1" w:styleId="TableColumnContentPACKT">
    <w:name w:val="Table Column Content [PACKT]"/>
    <w:basedOn w:val="TableColumnHeadingPACKT"/>
    <w:rPr>
      <w:b w:val="0"/>
    </w:rPr>
  </w:style>
  <w:style w:type="paragraph" w:customStyle="1" w:styleId="CodeWithinTipPACKT">
    <w:name w:val="Code Within Tip [PACKT]"/>
    <w:pPr>
      <w:pBdr>
        <w:top w:val="double" w:sz="1" w:space="6" w:color="000000"/>
        <w:bottom w:val="double" w:sz="1" w:space="9" w:color="000000"/>
      </w:pBdr>
      <w:suppressAutoHyphens/>
      <w:spacing w:after="50"/>
      <w:ind w:left="720" w:right="720"/>
    </w:pPr>
    <w:rPr>
      <w:rFonts w:ascii="Lucida Console" w:hAnsi="Lucida Console" w:cs="Lucida Console"/>
      <w:sz w:val="19"/>
      <w:lang w:val="en-US" w:eastAsia="ar-SA"/>
    </w:rPr>
  </w:style>
  <w:style w:type="paragraph" w:customStyle="1" w:styleId="BulletWithinBulletPACKT0">
    <w:name w:val="Bullet Within Bullet [PACKT]"/>
    <w:basedOn w:val="BulletPACKT"/>
    <w:pPr>
      <w:tabs>
        <w:tab w:val="clear" w:pos="360"/>
      </w:tabs>
      <w:ind w:left="1440" w:right="720"/>
    </w:pPr>
  </w:style>
  <w:style w:type="paragraph" w:customStyle="1" w:styleId="BulletWithinBulletEndPACKT0">
    <w:name w:val="Bullet Within Bullet End [PACKT]"/>
    <w:basedOn w:val="BulletWithinBulletPACKT0"/>
    <w:pPr>
      <w:spacing w:after="120"/>
    </w:pPr>
  </w:style>
  <w:style w:type="paragraph" w:customStyle="1" w:styleId="TableWithinBulletPACKT">
    <w:name w:val="Table Within Bullet [PACKT]"/>
    <w:basedOn w:val="TableColumnContentPACKT"/>
  </w:style>
  <w:style w:type="paragraph" w:customStyle="1" w:styleId="TipWithinBulletPACKT">
    <w:name w:val="Tip Within Bullet [PACKT]"/>
    <w:basedOn w:val="TableWithinBulletPACKT"/>
    <w:pPr>
      <w:pBdr>
        <w:top w:val="double" w:sz="1" w:space="6" w:color="000000"/>
        <w:bottom w:val="double" w:sz="1" w:space="9" w:color="000000"/>
      </w:pBdr>
      <w:spacing w:before="180" w:after="180"/>
      <w:ind w:left="720" w:right="720"/>
    </w:pPr>
  </w:style>
  <w:style w:type="paragraph" w:customStyle="1" w:styleId="PartPACKT">
    <w:name w:val="Part [PACKT]"/>
    <w:basedOn w:val="TipWithinBulletPACKT"/>
    <w:pPr>
      <w:pBdr>
        <w:top w:val="none" w:sz="0" w:space="0" w:color="auto"/>
        <w:bottom w:val="none" w:sz="0" w:space="0" w:color="auto"/>
      </w:pBdr>
    </w:pPr>
    <w:rPr>
      <w:b/>
      <w:sz w:val="120"/>
      <w:u w:val="single"/>
    </w:rPr>
  </w:style>
  <w:style w:type="paragraph" w:customStyle="1" w:styleId="PartTitlePACKT">
    <w:name w:val="Part Title [PACKT]"/>
    <w:basedOn w:val="PartPACKT"/>
    <w:rPr>
      <w:i/>
      <w:sz w:val="26"/>
      <w:u w:val="none"/>
    </w:rPr>
  </w:style>
  <w:style w:type="paragraph" w:customStyle="1" w:styleId="CommandLineEndPACKT">
    <w:name w:val="Command Line End [PACKT]"/>
    <w:basedOn w:val="CommandLinePACKT"/>
    <w:pPr>
      <w:spacing w:after="120"/>
    </w:pPr>
    <w:rPr>
      <w:bCs/>
      <w:szCs w:val="20"/>
      <w:lang w:val="de-DE"/>
    </w:rPr>
  </w:style>
  <w:style w:type="paragraph" w:customStyle="1" w:styleId="CodeWithinBulletsPACKT">
    <w:name w:val="Code Within Bullets [PACKT]"/>
    <w:basedOn w:val="CodePACKT"/>
    <w:pPr>
      <w:ind w:left="1080"/>
    </w:pPr>
    <w:rPr>
      <w:szCs w:val="20"/>
    </w:rPr>
  </w:style>
  <w:style w:type="paragraph" w:customStyle="1" w:styleId="CodeWithinBulletsEndPACKT">
    <w:name w:val="Code Within Bullets End [PACKT]"/>
    <w:basedOn w:val="CodeWithinBulletsPACKT"/>
    <w:pPr>
      <w:spacing w:after="120"/>
    </w:pPr>
  </w:style>
  <w:style w:type="paragraph" w:customStyle="1" w:styleId="NumberedBulletWithinBulletPACKT">
    <w:name w:val="Numbered Bullet Within Bullet [PACKT]"/>
    <w:basedOn w:val="BulletWithinBulletPACKT0"/>
    <w:pPr>
      <w:numPr>
        <w:numId w:val="8"/>
      </w:numPr>
    </w:pPr>
  </w:style>
  <w:style w:type="paragraph" w:customStyle="1" w:styleId="NumberedBulletWithinBulletEndPACKT">
    <w:name w:val="Numbered Bullet Within Bullet End [PACKT]"/>
    <w:basedOn w:val="NumberedBulletWithinBulletPACKT"/>
    <w:pPr>
      <w:spacing w:after="120"/>
    </w:pPr>
  </w:style>
  <w:style w:type="paragraph" w:customStyle="1" w:styleId="BulletWithinInformationBoxPACKT">
    <w:name w:val="Bullet Within Information Box [PACKT]"/>
    <w:basedOn w:val="InformationBoxPACKT"/>
    <w:pPr>
      <w:spacing w:before="0" w:after="20"/>
      <w:ind w:left="1080" w:hanging="360"/>
    </w:pPr>
  </w:style>
  <w:style w:type="paragraph" w:customStyle="1" w:styleId="CodeWithinTipEndPACKT">
    <w:name w:val="Code Within Tip End [PACKT]"/>
    <w:basedOn w:val="CodeWithinTipPACKT"/>
    <w:pPr>
      <w:spacing w:after="120"/>
    </w:pPr>
  </w:style>
  <w:style w:type="paragraph" w:customStyle="1" w:styleId="CodeWithinInformationBoxPACKT">
    <w:name w:val="Code Within Information Box [PACKT]"/>
    <w:basedOn w:val="CodeWithinTipPACKT"/>
    <w:pPr>
      <w:pBdr>
        <w:top w:val="single" w:sz="4" w:space="6" w:color="000000"/>
        <w:left w:val="single" w:sz="4" w:space="4" w:color="000000"/>
        <w:bottom w:val="single" w:sz="4" w:space="9" w:color="000000"/>
        <w:right w:val="single" w:sz="4" w:space="4" w:color="000000"/>
      </w:pBdr>
      <w:spacing w:after="20"/>
    </w:pPr>
  </w:style>
  <w:style w:type="paragraph" w:customStyle="1" w:styleId="FigureWithinBulletPACKT">
    <w:name w:val="Figure Within Bullet [PACKT]"/>
    <w:basedOn w:val="FigurePACKT"/>
  </w:style>
  <w:style w:type="paragraph" w:customStyle="1" w:styleId="FigureWithinInformationBoxPACKT">
    <w:name w:val="Figure Within Information Box [PACKT]"/>
    <w:basedOn w:val="FigureWithinBulletPACKT"/>
    <w:pPr>
      <w:pBdr>
        <w:top w:val="single" w:sz="4" w:space="6" w:color="000000"/>
        <w:left w:val="single" w:sz="4" w:space="4" w:color="000000"/>
        <w:bottom w:val="single" w:sz="4" w:space="9" w:color="000000"/>
        <w:right w:val="single" w:sz="4" w:space="4" w:color="000000"/>
      </w:pBdr>
      <w:spacing w:before="0"/>
      <w:ind w:left="720" w:right="720"/>
    </w:pPr>
    <w:rPr>
      <w:rFonts w:ascii="Times New Roman" w:hAnsi="Times New Roman" w:cs="Times New Roman"/>
    </w:rPr>
  </w:style>
  <w:style w:type="paragraph" w:customStyle="1" w:styleId="FigureWithinTableContentPACKT">
    <w:name w:val="Figure Within Table Content [PACKT]"/>
    <w:basedOn w:val="FigureWithinInformationBoxPACKT"/>
    <w:pPr>
      <w:pBdr>
        <w:top w:val="none" w:sz="0" w:space="0" w:color="auto"/>
        <w:left w:val="none" w:sz="0" w:space="0" w:color="auto"/>
        <w:bottom w:val="none" w:sz="0" w:space="0" w:color="auto"/>
        <w:right w:val="none" w:sz="0" w:space="0" w:color="auto"/>
      </w:pBdr>
      <w:spacing w:after="120"/>
    </w:pPr>
  </w:style>
  <w:style w:type="paragraph" w:customStyle="1" w:styleId="FigureWithinTipPACKT">
    <w:name w:val="Figure Within Tip [PACKT]"/>
    <w:basedOn w:val="FigureWithinTableContentPACKT"/>
    <w:pPr>
      <w:pBdr>
        <w:top w:val="double" w:sz="1" w:space="6" w:color="000000"/>
        <w:bottom w:val="double" w:sz="1" w:space="9" w:color="000000"/>
      </w:pBdr>
    </w:pPr>
  </w:style>
  <w:style w:type="paragraph" w:customStyle="1" w:styleId="IgnorePACKT">
    <w:name w:val="Ignore [PACKT]"/>
    <w:basedOn w:val="FigureWithinTipPACKT"/>
  </w:style>
  <w:style w:type="paragraph" w:customStyle="1" w:styleId="InformationBoxWithinBulletPACKT">
    <w:name w:val="Information Box Within Bullet [PACKT]"/>
    <w:basedOn w:val="InformationBoxPACKT"/>
    <w:pPr>
      <w:ind w:left="1080"/>
    </w:pPr>
  </w:style>
  <w:style w:type="paragraph" w:customStyle="1" w:styleId="BulletWithinInformationBoxEndPACKT">
    <w:name w:val="Bullet Within Information Box End [PACKT]"/>
    <w:basedOn w:val="BulletWithinInformationBoxPACKT"/>
    <w:pPr>
      <w:spacing w:after="60"/>
    </w:pPr>
  </w:style>
  <w:style w:type="paragraph" w:customStyle="1" w:styleId="BulletWithinTipPACKT">
    <w:name w:val="Bullet Within Tip [PACKT]"/>
    <w:basedOn w:val="BulletWithinInformationBoxPACKT"/>
    <w:pPr>
      <w:pBdr>
        <w:top w:val="double" w:sz="1" w:space="6" w:color="000000"/>
        <w:left w:val="none" w:sz="0" w:space="0" w:color="auto"/>
        <w:bottom w:val="double" w:sz="1" w:space="9" w:color="000000"/>
        <w:right w:val="none" w:sz="0" w:space="0" w:color="auto"/>
      </w:pBdr>
    </w:pPr>
  </w:style>
  <w:style w:type="paragraph" w:customStyle="1" w:styleId="BulletWithinTipEndPACKT">
    <w:name w:val="Bullet Within Tip End [PACKT]"/>
    <w:basedOn w:val="BulletWithinTipPACKT"/>
    <w:pPr>
      <w:spacing w:after="60"/>
    </w:pPr>
  </w:style>
  <w:style w:type="paragraph" w:customStyle="1" w:styleId="CodeWithinInformationBoxEndPACKT">
    <w:name w:val="Code Within Information Box End [PACKT]"/>
    <w:basedOn w:val="CodeWithinInformationBoxPACKT"/>
    <w:pPr>
      <w:spacing w:before="180" w:after="180"/>
    </w:pPr>
  </w:style>
  <w:style w:type="paragraph" w:customStyle="1" w:styleId="CodeWithinTableColumnContentPACKT">
    <w:name w:val="Code Within Table Column Content [PACKT]"/>
    <w:basedOn w:val="CodeWithinTipEndPACKT"/>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pPr>
      <w:spacing w:after="120"/>
    </w:pPr>
  </w:style>
  <w:style w:type="paragraph" w:customStyle="1" w:styleId="CommandLineWithinTipPACKT">
    <w:name w:val="Command Line Within Tip [PACKT]"/>
    <w:basedOn w:val="CommandLinePACKT"/>
    <w:pPr>
      <w:pBdr>
        <w:top w:val="double" w:sz="1" w:space="6" w:color="000000"/>
        <w:bottom w:val="double" w:sz="1" w:space="9" w:color="000000"/>
      </w:pBdr>
      <w:ind w:left="720" w:right="720"/>
    </w:pPr>
  </w:style>
  <w:style w:type="paragraph" w:customStyle="1" w:styleId="CommandLineWithinTipEndPACKT">
    <w:name w:val="Command Line Within Tip End [PACKT]"/>
    <w:basedOn w:val="CommandLineWithinTipPACKT"/>
    <w:pPr>
      <w:spacing w:after="120"/>
    </w:pPr>
  </w:style>
  <w:style w:type="paragraph" w:customStyle="1" w:styleId="CommandLineWithinInformationBoxPACKT">
    <w:name w:val="Command Line Within Information Box [PACKT]"/>
    <w:basedOn w:val="CommandLineWithinTipPACKT"/>
    <w:pPr>
      <w:pBdr>
        <w:top w:val="single" w:sz="4" w:space="6" w:color="000000"/>
        <w:left w:val="single" w:sz="4" w:space="4" w:color="000000"/>
        <w:bottom w:val="single" w:sz="4" w:space="9" w:color="000000"/>
        <w:right w:val="single" w:sz="4" w:space="4" w:color="000000"/>
      </w:pBdr>
    </w:pPr>
  </w:style>
  <w:style w:type="paragraph" w:customStyle="1" w:styleId="CommandLineWithinInformationBoxEndPACKT">
    <w:name w:val="Command Line Within Information Box End [PACKT]"/>
    <w:basedOn w:val="CommandLineWithinInformationBoxPACKT"/>
    <w:pPr>
      <w:spacing w:after="120"/>
    </w:pPr>
  </w:style>
  <w:style w:type="paragraph" w:customStyle="1" w:styleId="CommandLineWithinTableColumnContentPACKT">
    <w:name w:val="Command Line Within Table Column Content [PACKT]"/>
    <w:basedOn w:val="CommandLineWithinInformationBoxEndPACKT"/>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pPr>
      <w:spacing w:after="120"/>
    </w:pPr>
  </w:style>
  <w:style w:type="paragraph" w:customStyle="1" w:styleId="CommandLineWithinBulletPACKT">
    <w:name w:val="Command Line Within Bullet [PACKT]"/>
    <w:basedOn w:val="CommandLineWithinTableColumnContentEndPACKT"/>
    <w:pPr>
      <w:ind w:left="720"/>
    </w:pPr>
  </w:style>
  <w:style w:type="paragraph" w:customStyle="1" w:styleId="CommandLineWithinBulletEndPACKT">
    <w:name w:val="Command Line Within Bullet End [PACKT]"/>
    <w:basedOn w:val="CommandLineWithinBulletPACKT"/>
  </w:style>
  <w:style w:type="paragraph" w:customStyle="1" w:styleId="QuoteWithinBulletPACKT">
    <w:name w:val="Quote Within Bullet [PACKT]"/>
    <w:basedOn w:val="QuotePACKT"/>
    <w:pPr>
      <w:ind w:left="864" w:right="864"/>
    </w:pPr>
  </w:style>
  <w:style w:type="paragraph" w:customStyle="1" w:styleId="RomanNumberedBulletPACKT">
    <w:name w:val="Roman Numbered Bullet [PACKT]"/>
    <w:basedOn w:val="NumberedBulletPACKT"/>
    <w:pPr>
      <w:numPr>
        <w:numId w:val="6"/>
      </w:numPr>
      <w:tabs>
        <w:tab w:val="clear" w:pos="360"/>
      </w:tabs>
    </w:pPr>
  </w:style>
  <w:style w:type="paragraph" w:customStyle="1" w:styleId="RomanNumberedBulletEndPACKT">
    <w:name w:val="Roman Numbered Bullet End [PACKT]"/>
    <w:basedOn w:val="RomanNumberedBulletPACKT"/>
    <w:pPr>
      <w:spacing w:after="120"/>
    </w:pPr>
  </w:style>
  <w:style w:type="paragraph" w:customStyle="1" w:styleId="FigureCaptionPACKT">
    <w:name w:val="Figure Caption [PACKT]"/>
    <w:basedOn w:val="FigurePACKT"/>
    <w:pPr>
      <w:spacing w:before="0" w:after="120"/>
    </w:pPr>
    <w:rPr>
      <w:rFonts w:ascii="Times New Roman" w:hAnsi="Times New Roman" w:cs="Times New Roman"/>
    </w:rPr>
  </w:style>
  <w:style w:type="paragraph" w:customStyle="1" w:styleId="AlphabeticalBulletPACKT">
    <w:name w:val="Alphabetical Bullet [PACKT]"/>
    <w:basedOn w:val="Normal"/>
    <w:pPr>
      <w:numPr>
        <w:numId w:val="9"/>
      </w:numPr>
      <w:tabs>
        <w:tab w:val="left" w:pos="360"/>
      </w:tabs>
      <w:spacing w:before="0"/>
      <w:ind w:left="0" w:right="720" w:firstLine="0"/>
    </w:pPr>
    <w:rPr>
      <w:rFonts w:ascii="Times New Roman" w:hAnsi="Times New Roman" w:cs="Times New Roman"/>
      <w:bCs w:val="0"/>
      <w:sz w:val="22"/>
    </w:rPr>
  </w:style>
  <w:style w:type="paragraph" w:customStyle="1" w:styleId="AlphabeticalBulletEndPACKT">
    <w:name w:val="Alphabetical Bullet End [PACKT]"/>
    <w:basedOn w:val="AlphabeticalBulletPACKT"/>
    <w:pPr>
      <w:spacing w:after="120"/>
    </w:pPr>
    <w:rPr>
      <w:bCs/>
    </w:rPr>
  </w:style>
  <w:style w:type="paragraph" w:customStyle="1" w:styleId="PartSectionPACKT">
    <w:name w:val="Part Section [PACKT]"/>
    <w:basedOn w:val="PartTitlePACKT"/>
    <w:rPr>
      <w:sz w:val="46"/>
    </w:rPr>
  </w:style>
  <w:style w:type="paragraph" w:customStyle="1" w:styleId="BulletWithinTableColumnContentPACKT">
    <w:name w:val="Bullet Within Table Column Content [PACKT]"/>
    <w:basedOn w:val="BulletPACKT"/>
    <w:pPr>
      <w:ind w:left="432" w:right="72"/>
    </w:pPr>
    <w:rPr>
      <w:sz w:val="20"/>
    </w:rPr>
  </w:style>
  <w:style w:type="paragraph" w:customStyle="1" w:styleId="BulletWithinTableColumnContentEndPACKT">
    <w:name w:val="Bullet Within Table Column Content End [PACKT]"/>
    <w:basedOn w:val="BulletWithinTableColumnContentPACKT"/>
    <w:pPr>
      <w:spacing w:after="120"/>
    </w:pPr>
  </w:style>
  <w:style w:type="paragraph" w:customStyle="1" w:styleId="PartHeadingPACKT">
    <w:name w:val="Part Heading [PACKT]"/>
    <w:basedOn w:val="ChapterTitlePACKT"/>
  </w:style>
  <w:style w:type="paragraph" w:styleId="BalloonText">
    <w:name w:val="Balloon Text"/>
    <w:basedOn w:val="Normal"/>
    <w:pPr>
      <w:spacing w:before="0" w:after="0"/>
    </w:pPr>
    <w:rPr>
      <w:rFonts w:ascii="Tahoma" w:hAnsi="Tahoma" w:cs="Tahoma"/>
      <w:sz w:val="16"/>
      <w:szCs w:val="16"/>
    </w:rPr>
  </w:style>
  <w:style w:type="paragraph" w:customStyle="1" w:styleId="BulletWithoutBulletWithinBulletPACKT">
    <w:name w:val="Bullet Without Bullet Within Bullet [PACKT]"/>
    <w:basedOn w:val="BulletPACKT"/>
    <w:pPr>
      <w:numPr>
        <w:numId w:val="0"/>
      </w:numPr>
      <w:tabs>
        <w:tab w:val="left" w:pos="720"/>
      </w:tabs>
      <w:autoSpaceDE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pPr>
      <w:spacing w:after="120"/>
    </w:pPr>
  </w:style>
  <w:style w:type="paragraph" w:customStyle="1" w:styleId="BulletWithoutBulletWithinNestedBulletPACKT">
    <w:name w:val="Bullet Without Bullet Within Nested Bullet [PACKT]"/>
    <w:basedOn w:val="BulletWithoutBulletWithinBulletPACKT"/>
    <w:pPr>
      <w:ind w:left="1440"/>
    </w:pPr>
  </w:style>
  <w:style w:type="paragraph" w:customStyle="1" w:styleId="BulletWithoutBulletWithinNestedBulletEndPACKT">
    <w:name w:val="Bullet Without Bullet Within Nested Bullet End [PACKT]"/>
    <w:basedOn w:val="BulletWithoutBulletWithinNestedBulletPACKT"/>
    <w:pPr>
      <w:spacing w:after="173"/>
    </w:pPr>
  </w:style>
  <w:style w:type="paragraph" w:customStyle="1" w:styleId="AppendixTitlePACKT">
    <w:name w:val="Appendix Title [PACKT]"/>
    <w:basedOn w:val="NormalPACKT"/>
    <w:pPr>
      <w:autoSpaceDE w:val="0"/>
      <w:spacing w:before="202" w:after="432" w:line="2100" w:lineRule="atLeast"/>
      <w:jc w:val="right"/>
      <w:textAlignment w:val="center"/>
    </w:pPr>
    <w:rPr>
      <w:rFonts w:ascii="Arial" w:hAnsi="Arial" w:cs="Arial"/>
      <w:color w:val="000000"/>
      <w:sz w:val="60"/>
      <w:szCs w:val="60"/>
      <w:lang w:val="en-GB"/>
    </w:rPr>
  </w:style>
  <w:style w:type="paragraph" w:styleId="CommentText">
    <w:name w:val="annotation text"/>
    <w:basedOn w:val="Normal"/>
    <w:rPr>
      <w:szCs w:val="20"/>
    </w:rPr>
  </w:style>
  <w:style w:type="paragraph" w:styleId="CommentSubject">
    <w:name w:val="annotation subject"/>
    <w:basedOn w:val="CommentText"/>
    <w:next w:val="CommentText"/>
    <w:rPr>
      <w:b/>
    </w:rPr>
  </w:style>
  <w:style w:type="paragraph" w:styleId="NormalWeb">
    <w:name w:val="Normal (Web)"/>
    <w:basedOn w:val="Normal"/>
    <w:rPr>
      <w:rFonts w:ascii="Times New Roman" w:hAnsi="Times New Roman" w:cs="Times New Roman"/>
      <w:sz w:val="24"/>
    </w:rPr>
  </w:style>
  <w:style w:type="paragraph" w:styleId="Revision">
    <w:name w:val="Revision"/>
    <w:pPr>
      <w:suppressAutoHyphens/>
    </w:pPr>
    <w:rPr>
      <w:rFonts w:ascii="Arial" w:hAnsi="Arial" w:cs="Arial"/>
      <w:bCs/>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allowPNG/>
  <w:doNotSaveAsSingleFile/>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nkam\AppData\Roaming\Microsoft\Templates\269_New_Template_Normal_Series(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269_New_Template_Normal_Series(1)</Template>
  <TotalTime>0</TotalTime>
  <Pages>31</Pages>
  <Words>5110</Words>
  <Characters>32194</Characters>
  <Application>Microsoft Office Word</Application>
  <DocSecurity>0</DocSecurity>
  <Lines>268</Lines>
  <Paragraphs>74</Paragraphs>
  <ScaleCrop>false</ScaleCrop>
  <HeadingPairs>
    <vt:vector size="2" baseType="variant">
      <vt:variant>
        <vt:lpstr>Title</vt:lpstr>
      </vt:variant>
      <vt:variant>
        <vt:i4>1</vt:i4>
      </vt:variant>
    </vt:vector>
  </HeadingPairs>
  <TitlesOfParts>
    <vt:vector size="1" baseType="lpstr">
      <vt:lpstr>The PACKT Template</vt:lpstr>
    </vt:vector>
  </TitlesOfParts>
  <Company/>
  <LinksUpToDate>false</LinksUpToDate>
  <CharactersWithSpaces>37230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PACKT Template</dc:title>
  <dc:creator>Douglas Paterson</dc:creator>
  <cp:lastModifiedBy>dmitry</cp:lastModifiedBy>
  <cp:revision>2</cp:revision>
  <cp:lastPrinted>2004-01-27T13:10:00Z</cp:lastPrinted>
  <dcterms:created xsi:type="dcterms:W3CDTF">2015-10-20T09:15:00Z</dcterms:created>
  <dcterms:modified xsi:type="dcterms:W3CDTF">2015-10-20T09:15:00Z</dcterms:modified>
</cp:coreProperties>
</file>