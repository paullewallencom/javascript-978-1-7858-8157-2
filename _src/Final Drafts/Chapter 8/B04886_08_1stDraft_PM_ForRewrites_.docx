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comments.xml" ContentType="application/vnd.openxmlformats-officedocument.wordprocessingml.comments+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ChapterNumberPACKT"/>
        <w:rPr/>
      </w:pPr>
      <w:r>
        <w:rPr/>
        <w:t>8</w:t>
      </w:r>
      <w:r>
        <w:rPr/>
        <w:commentReference w:id="0"/>
      </w:r>
    </w:p>
    <w:p>
      <w:pPr>
        <w:pStyle w:val="ChapterTitlePACKT"/>
        <w:rPr/>
      </w:pPr>
      <w:r>
        <w:rPr/>
        <w:t xml:space="preserve">Debugging and profiling </w:t>
      </w:r>
    </w:p>
    <w:p>
      <w:pPr>
        <w:pStyle w:val="NormalPACKT"/>
        <w:rPr/>
      </w:pPr>
      <w:r>
        <w:rPr/>
        <w:t xml:space="preserve">Debugging is a tricky part of programming. Bugs during development are unavoidable. Whatever our experience we have to spend quite a time on hunting them. It happens by the look of the code there must be no problem with the application yet the </w:t>
      </w:r>
      <w:r>
        <w:rPr/>
        <w:commentReference w:id="1"/>
      </w:r>
      <w:r>
        <w:rPr/>
        <w:commentReference w:id="2"/>
      </w:r>
      <w:r>
        <w:rPr/>
        <w:t>develop</w:t>
      </w:r>
      <w:ins w:id="0" w:author="Dzmitry Sheiko" w:date="2015-11-02T19:04:00Z">
        <w:r>
          <w:rPr/>
          <w:t>er</w:t>
        </w:r>
      </w:ins>
      <w:r>
        <w:rPr/>
        <w:t xml:space="preserve"> fights it for hours until running into a silly reason like misprinted property name. Most of this time could be saved by making better use of browser development tools. </w:t>
      </w:r>
      <w:ins w:id="1" w:author="Dzmitry Sheiko" w:date="2015-11-02T20:51:00Z">
        <w:r>
          <w:rPr/>
          <w:t>So we will</w:t>
        </w:r>
      </w:ins>
      <w:ins w:id="2" w:author="Dzmitry Sheiko" w:date="2015-11-02T20:52:00Z">
        <w:r>
          <w:rPr/>
          <w:t xml:space="preserve"> consider in this chapter the following topics:</w:t>
        </w:r>
      </w:ins>
    </w:p>
    <w:p>
      <w:pPr>
        <w:pStyle w:val="NormalPACKT"/>
        <w:rPr/>
      </w:pPr>
      <w:del w:id="3" w:author="Dzmitry Sheiko" w:date="2015-11-02T20:52:00Z">
        <w:r>
          <w:rPr/>
          <w:delText>In this chapter we will cover:</w:delText>
        </w:r>
      </w:del>
    </w:p>
    <w:p>
      <w:pPr>
        <w:pStyle w:val="BulletPACKT"/>
        <w:numPr>
          <w:ilvl w:val="0"/>
          <w:numId w:val="1"/>
        </w:numPr>
        <w:rPr/>
      </w:pPr>
      <w:ins w:id="4" w:author="Priyanka Mehta" w:date="2015-10-13T15:44:00Z">
        <w:r>
          <w:rPr/>
          <w:t>How to discover bugs</w:t>
        </w:r>
      </w:ins>
    </w:p>
    <w:p>
      <w:pPr>
        <w:pStyle w:val="BulletPACKT"/>
        <w:numPr>
          <w:ilvl w:val="0"/>
          <w:numId w:val="1"/>
        </w:numPr>
        <w:rPr/>
      </w:pPr>
      <w:ins w:id="5" w:author="Priyanka Mehta" w:date="2015-10-13T15:44:00Z">
        <w:r>
          <w:rPr/>
          <w:t>Getting the best from console API</w:t>
        </w:r>
      </w:ins>
    </w:p>
    <w:p>
      <w:pPr>
        <w:pStyle w:val="BulletPACKT"/>
        <w:numPr>
          <w:ilvl w:val="0"/>
          <w:numId w:val="1"/>
        </w:numPr>
        <w:rPr/>
      </w:pPr>
      <w:ins w:id="6" w:author="Priyanka Mehta" w:date="2015-10-13T15:44:00Z">
        <w:r>
          <w:rPr/>
          <w:t>How to tune performance</w:t>
        </w:r>
      </w:ins>
      <w:r>
        <w:rPr/>
        <w:commentReference w:id="3"/>
      </w:r>
    </w:p>
    <w:p>
      <w:pPr>
        <w:pStyle w:val="Heading1"/>
        <w:numPr>
          <w:ilvl w:val="0"/>
          <w:numId w:val="0"/>
        </w:numPr>
        <w:rPr/>
      </w:pPr>
      <w:r>
        <w:rPr/>
        <w:t>Hunting bugs</w:t>
      </w:r>
    </w:p>
    <w:p>
      <w:pPr>
        <w:pStyle w:val="NormalPACKT"/>
        <w:rPr/>
      </w:pPr>
      <w:r>
        <w:rPr/>
        <w:t xml:space="preserve">Debugging is about finding and resolving defects that prevent the intended application behavior. Where crucial is to find the code causing the problem. What do we usually do when encountering a bug? Let’s say, we have a form that is assumed to run validation on submit event, but it doesn’t. First of all we have a number of assumption to validate. For example, if the reference to the form element is valid; if the event and method name spelled correctly during registering a listener; if the object context is not lost in the body of the listener, and so on. </w:t>
      </w:r>
    </w:p>
    <w:p>
      <w:pPr>
        <w:sectPr>
          <w:headerReference w:type="even" r:id="rId2"/>
          <w:headerReference w:type="default" r:id="rId3"/>
          <w:footerReference w:type="even" r:id="rId4"/>
          <w:footerReference w:type="default" r:id="rId5"/>
          <w:type w:val="nextPage"/>
          <w:pgSz w:w="12240" w:h="15840"/>
          <w:pgMar w:left="2160" w:right="2160" w:header="2347" w:top="2637" w:footer="2707" w:bottom="2997" w:gutter="0"/>
          <w:pgNumType w:fmt="decimal"/>
          <w:formProt w:val="false"/>
          <w:textDirection w:val="lrTb"/>
          <w:docGrid w:type="default" w:linePitch="600" w:charSpace="2047"/>
        </w:sectPr>
        <w:pStyle w:val="NormalPACKT"/>
        <w:rPr/>
      </w:pPr>
      <w:r>
        <w:rPr/>
        <w:t>Some bugs can be discovered automatically like by validating input and output on entry and exit points of methods (</w:t>
      </w:r>
      <w:r>
        <w:rPr>
          <w:rStyle w:val="KeyWordPACKT"/>
        </w:rPr>
        <w:t>Design by Contract</w:t>
      </w:r>
      <w:r>
        <w:rPr/>
        <w:t xml:space="preserve"> </w:t>
      </w:r>
      <w:r>
        <w:rPr>
          <w:rStyle w:val="URLPACKT"/>
        </w:rPr>
        <w:t>https://en.wikipedia.org/wiki/Design_by_contract</w:t>
      </w:r>
      <w:r>
        <w:rPr/>
        <w:t>). But other bugs we have to spot manually and here can be two options. Going from the point where the code is surely correct step by step to the problem point (Bottom-Up debugging)</w:t>
      </w:r>
      <w:ins w:id="7" w:author="Priyanka Mehta" w:date="2015-10-13T15:46:00Z">
        <w:r>
          <w:rPr/>
          <w:t>,</w:t>
        </w:r>
      </w:ins>
      <w:del w:id="8" w:author="Priyanka Mehta" w:date="2015-10-13T15:46:00Z">
        <w:r>
          <w:rPr/>
          <w:delText>.</w:delText>
        </w:r>
      </w:del>
      <w:r>
        <w:rPr/>
        <w:t xml:space="preserve"> </w:t>
      </w:r>
      <w:del w:id="9" w:author="Priyanka Mehta" w:date="2015-10-13T15:46:00Z">
        <w:r>
          <w:rPr/>
          <w:delText xml:space="preserve">Or </w:delText>
        </w:r>
      </w:del>
      <w:ins w:id="10" w:author="Priyanka Mehta" w:date="2015-10-13T15:46:00Z">
        <w:r>
          <w:rPr/>
          <w:t xml:space="preserve">or </w:t>
        </w:r>
      </w:ins>
      <w:r>
        <w:rPr/>
        <w:t xml:space="preserve">on the contrary stepping back from the break point to find the source of the break. Here browser development tools became handy. The most advanced one is </w:t>
      </w:r>
      <w:r>
        <w:rPr>
          <w:rStyle w:val="KeyWordPACKT"/>
        </w:rPr>
        <w:t>Chrome DevTools</w:t>
      </w:r>
      <w:r>
        <w:rPr/>
        <w:t xml:space="preserve">. We can open </w:t>
      </w:r>
      <w:r>
        <w:rPr>
          <w:rStyle w:val="KeyWordPACKT"/>
        </w:rPr>
        <w:t>Source Panel</w:t>
      </w:r>
      <w:r>
        <w:rPr/>
        <w:t xml:space="preserve"> in it and set breakpoints in the code. The browser stops execution while reaching </w:t>
      </w:r>
      <w:del w:id="11" w:author="Priyanka Mehta" w:date="2015-10-13T15:46:00Z">
        <w:r>
          <w:rPr/>
          <w:delText xml:space="preserve"> </w:delText>
        </w:r>
      </w:del>
      <w:r>
        <w:rPr/>
        <w:t>a breakpoint and shows a pane with actual variable scope and call stack. It also provides controls that one can use to “step-through” the code back and forth one line at a time.</w:t>
      </w:r>
      <w:ins w:id="12" w:author="Priyanka Mehta" w:date="2015-10-29T15:38:00Z">
        <w:r>
          <w:rPr/>
          <w:t xml:space="preserve"> </w:t>
        </w:r>
      </w:ins>
    </w:p>
    <w:p>
      <w:pPr>
        <w:pStyle w:val="NormalPACKT"/>
        <w:rPr/>
      </w:pPr>
      <w:r>
        <w:rPr/>
        <w:drawing>
          <wp:inline distT="0" distB="0" distL="0" distR="0">
            <wp:extent cx="4667250" cy="25431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tretch>
                      <a:fillRect/>
                    </a:stretch>
                  </pic:blipFill>
                  <pic:spPr bwMode="auto">
                    <a:xfrm>
                      <a:off x="0" y="0"/>
                      <a:ext cx="4667250" cy="2543175"/>
                    </a:xfrm>
                    <a:prstGeom prst="rect">
                      <a:avLst/>
                    </a:prstGeom>
                  </pic:spPr>
                </pic:pic>
              </a:graphicData>
            </a:graphic>
          </wp:inline>
        </w:drawing>
      </w:r>
    </w:p>
    <w:p>
      <w:pPr>
        <w:pStyle w:val="LayoutInformationPACKT"/>
        <w:rPr/>
      </w:pPr>
      <w:r>
        <w:rPr/>
        <w:t>Insert image B04886_08</w:t>
      </w:r>
      <w:del w:id="13" w:author="Priyanka Mehta" w:date="2015-10-13T15:39:00Z">
        <w:r>
          <w:rPr/>
          <w:delText>-02-04</w:delText>
        </w:r>
      </w:del>
      <w:ins w:id="14" w:author="Priyanka Mehta" w:date="2015-10-13T15:39:00Z">
        <w:r>
          <w:rPr/>
          <w:t>_01</w:t>
        </w:r>
      </w:ins>
      <w:r>
        <w:rPr/>
        <w:t>.png</w:t>
      </w:r>
    </w:p>
    <w:p>
      <w:pPr>
        <w:pStyle w:val="NormalPACKT"/>
        <w:rPr/>
      </w:pPr>
      <w:r>
        <w:rPr/>
      </w:r>
    </w:p>
    <w:p>
      <w:pPr>
        <w:pStyle w:val="NormalPACKT"/>
        <w:rPr/>
      </w:pPr>
      <w:r>
        <w:rPr/>
        <w:t xml:space="preserve">However that can be tricky to navigate through the codebase in </w:t>
      </w:r>
      <w:r>
        <w:rPr>
          <w:rStyle w:val="KeyWordPACKT"/>
        </w:rPr>
        <w:t>DevTools</w:t>
      </w:r>
      <w:r>
        <w:rPr/>
        <w:t xml:space="preserve">. Fortunately you can  set a break-point out of the browser, directly in the IDE. You just need to put </w:t>
      </w:r>
      <w:r>
        <w:rPr>
          <w:rStyle w:val="CodeInTextPACKT"/>
          <w:rPrChange w:id="0" w:author="Dzmitry Sheiko" w:date="2015-11-02T20:39:00Z"/>
        </w:rPr>
        <w:t>debugger;</w:t>
      </w:r>
      <w:r>
        <w:rPr/>
        <w:t xml:space="preserve"> statement on the line where you want the browser to break.</w:t>
      </w:r>
    </w:p>
    <w:p>
      <w:pPr>
        <w:pStyle w:val="NormalPACKT"/>
        <w:rPr/>
      </w:pPr>
      <w:r>
        <w:rPr/>
        <w:t xml:space="preserve">Sometimes it is hard to figure out what’s going on with the DOM. We can make </w:t>
      </w:r>
      <w:r>
        <w:rPr>
          <w:rStyle w:val="KeyWordPACKT"/>
        </w:rPr>
        <w:t xml:space="preserve">DevTools </w:t>
      </w:r>
      <w:r>
        <w:rPr/>
        <w:t xml:space="preserve">to break on DOM events such as node removal, node modification and subtree changes. Just navigate to the HTML element in the </w:t>
      </w:r>
      <w:r>
        <w:rPr>
          <w:rStyle w:val="KeyWordPACKT"/>
        </w:rPr>
        <w:t>Source Panel</w:t>
      </w:r>
      <w:r>
        <w:rPr/>
        <w:t xml:space="preserve">, right-click and choose </w:t>
      </w:r>
      <w:r>
        <w:rPr>
          <w:rStyle w:val="ScreenTextPACKT"/>
        </w:rPr>
        <w:t xml:space="preserve">“Break on…” </w:t>
      </w:r>
      <w:r>
        <w:rPr/>
        <w:t xml:space="preserve">option. </w:t>
      </w:r>
    </w:p>
    <w:p>
      <w:pPr>
        <w:pStyle w:val="NormalPACKT"/>
        <w:rPr/>
      </w:pPr>
      <w:r>
        <w:rPr/>
        <w:t>Besides in the</w:t>
      </w:r>
      <w:r>
        <w:rPr>
          <w:rStyle w:val="KeyWordPACKT"/>
        </w:rPr>
        <w:t xml:space="preserve"> Source Panel</w:t>
      </w:r>
      <w:r>
        <w:rPr/>
        <w:t xml:space="preserve"> there is tab called </w:t>
      </w:r>
      <w:r>
        <w:rPr>
          <w:rStyle w:val="KeyWordPACKT"/>
        </w:rPr>
        <w:t>XHR Breakpoints</w:t>
      </w:r>
      <w:r>
        <w:rPr/>
        <w:t xml:space="preserve"> where we can set a list of URLs. The browser will break then when any of the URLs is requested. </w:t>
      </w:r>
    </w:p>
    <w:p>
      <w:pPr>
        <w:pStyle w:val="TextBody"/>
        <w:rPr/>
      </w:pPr>
      <w:ins w:id="16" w:author="Dzmitry Sheiko" w:date="2015-11-02T20:34:00Z">
        <w:r>
          <w:rPr/>
          <w:t>You can also find in the top of Source Panel sidebar an icon in form stop sign. If pressing this button down DevTools will break on any caught exception bringing you to the throw  location in the source code.</w:t>
        </w:r>
      </w:ins>
    </w:p>
    <w:p>
      <w:pPr>
        <w:pStyle w:val="NormalPACKT"/>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029200" cy="1715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029200" cy="1715135"/>
                    </a:xfrm>
                    <a:prstGeom prst="rect">
                      <a:avLst/>
                    </a:prstGeom>
                  </pic:spPr>
                </pic:pic>
              </a:graphicData>
            </a:graphic>
          </wp:anchor>
        </w:drawing>
      </w:r>
    </w:p>
    <w:p>
      <w:pPr>
        <w:pStyle w:val="LayoutInformationPACKT"/>
        <w:rPr/>
      </w:pPr>
      <w:ins w:id="17" w:author="Dzmitry Sheiko" w:date="2015-11-02T20:35:00Z">
        <w:r>
          <w:rPr/>
          <w:t>Insert image B04886_08-02-07.png</w:t>
        </w:r>
      </w:ins>
    </w:p>
    <w:p>
      <w:pPr>
        <w:pStyle w:val="NormalPACKT"/>
        <w:rPr/>
      </w:pPr>
      <w:ins w:id="18" w:author="Dzmitry Sheiko" w:date="2015-11-02T20:54:00Z">
        <w:r>
          <w:rPr/>
          <w:t xml:space="preserve">For more information, consults with </w:t>
        </w:r>
      </w:ins>
      <w:ins w:id="19" w:author="Dzmitry Sheiko" w:date="2015-11-02T20:54:00Z">
        <w:r>
          <w:rPr>
            <w:rStyle w:val="URLPACKT"/>
          </w:rPr>
          <w:t>https://developer.chrome.com/devtools/docs/javascript-debugging</w:t>
        </w:r>
      </w:ins>
    </w:p>
    <w:p>
      <w:pPr>
        <w:pStyle w:val="Heading1"/>
        <w:numPr>
          <w:ilvl w:val="0"/>
          <w:numId w:val="0"/>
        </w:numPr>
        <w:rPr/>
      </w:pPr>
      <w:r>
        <w:rPr/>
        <w:t>Getting the best from console API</w:t>
      </w:r>
    </w:p>
    <w:p>
      <w:pPr>
        <w:pStyle w:val="NormalPACKT"/>
        <w:rPr/>
      </w:pPr>
      <w:r>
        <w:rPr/>
        <w:t xml:space="preserve">Despite it’s no part of JavaScript we all use </w:t>
      </w:r>
      <w:r>
        <w:rPr>
          <w:rStyle w:val="KeyWordPACKT"/>
        </w:rPr>
        <w:t>Console API</w:t>
      </w:r>
      <w:r>
        <w:rPr/>
        <w:t xml:space="preserve"> extensively to find out what is really happening during the app life-cycle. The API once introduced by Firebug tool now is available in every major JavaScript agent. Most developers do just simple logging using methods error, trace, log and the decorators info and warn. Well, when we pass any values into </w:t>
      </w:r>
      <w:r>
        <w:rPr>
          <w:rStyle w:val="CodeInTextPACKT"/>
        </w:rPr>
        <w:t>console.log</w:t>
      </w:r>
      <w:r>
        <w:rPr/>
        <w:t xml:space="preserve"> they get presented in the</w:t>
      </w:r>
      <w:r>
        <w:rPr>
          <w:rStyle w:val="KeyWordPACKT"/>
        </w:rPr>
        <w:t xml:space="preserve"> JavaScript Console </w:t>
      </w:r>
      <w:r>
        <w:rPr/>
        <w:t xml:space="preserve">panel.  Usually we pass a string describing the case and a list various objects that we want to inspect. But did you know that we can refer these object directly from the string in the manner PHP </w:t>
      </w:r>
      <w:r>
        <w:rPr>
          <w:rStyle w:val="CodeInTextPACKT"/>
        </w:rPr>
        <w:t>sprintf</w:t>
      </w:r>
      <w:r>
        <w:rPr/>
        <w:t xml:space="preserve">? So the string given as the first argument can be a </w:t>
      </w:r>
      <w:r>
        <w:rPr/>
        <w:commentReference w:id="4"/>
      </w:r>
      <w:r>
        <w:rPr/>
        <w:commentReference w:id="5"/>
      </w:r>
      <w:r>
        <w:rPr/>
        <w:t>templ</w:t>
      </w:r>
      <w:ins w:id="20" w:author="Dzmitry Sheiko" w:date="2015-11-02T19:05:00Z">
        <w:r>
          <w:rPr/>
          <w:t>at</w:t>
        </w:r>
      </w:ins>
      <w:r>
        <w:rPr/>
        <w:t>e that contains format specifiers for the rest of arguments:</w:t>
      </w:r>
    </w:p>
    <w:p>
      <w:pPr>
        <w:pStyle w:val="CodePACKT"/>
        <w:rPr/>
      </w:pPr>
      <w:r>
        <w:rPr/>
        <w:t>var node = document.body;</w:t>
      </w:r>
    </w:p>
    <w:p>
      <w:pPr>
        <w:pStyle w:val="CodePACKT"/>
        <w:rPr/>
      </w:pPr>
      <w:r>
        <w:rPr/>
        <w:t>console.log( "Element %s has %d child nodes; JavaScript object %O, DOM element %o",</w:t>
      </w:r>
    </w:p>
    <w:p>
      <w:pPr>
        <w:pStyle w:val="CodePACKT"/>
        <w:rPr/>
      </w:pPr>
      <w:r>
        <w:rPr/>
        <w:t xml:space="preserve">  </w:t>
      </w:r>
      <w:r>
        <w:rPr/>
        <w:t>node.tagName,</w:t>
      </w:r>
    </w:p>
    <w:p>
      <w:pPr>
        <w:pStyle w:val="CodePACKT"/>
        <w:rPr/>
      </w:pPr>
      <w:r>
        <w:rPr/>
        <w:t xml:space="preserve">  </w:t>
      </w:r>
      <w:r>
        <w:rPr/>
        <w:t>node.childNodes.length,</w:t>
      </w:r>
    </w:p>
    <w:p>
      <w:pPr>
        <w:pStyle w:val="CodePACKT"/>
        <w:rPr/>
      </w:pPr>
      <w:r>
        <w:rPr/>
        <w:t xml:space="preserve">  </w:t>
      </w:r>
      <w:r>
        <w:rPr/>
        <w:t>node,</w:t>
      </w:r>
    </w:p>
    <w:p>
      <w:pPr>
        <w:pStyle w:val="CodePACKT"/>
        <w:rPr/>
      </w:pPr>
      <w:r>
        <w:rPr/>
        <w:t xml:space="preserve">  </w:t>
      </w:r>
      <w:r>
        <w:rPr/>
        <w:t>node );</w:t>
      </w:r>
    </w:p>
    <w:p>
      <w:pPr>
        <w:pStyle w:val="NormalPACKT"/>
        <w:rPr/>
      </w:pPr>
      <w:r>
        <w:rPr/>
      </w:r>
    </w:p>
    <w:p>
      <w:pPr>
        <w:pStyle w:val="NormalPACKT"/>
        <w:rPr/>
      </w:pPr>
      <w:r>
        <w:rPr/>
        <w:drawing>
          <wp:inline distT="0" distB="0" distL="0" distR="0">
            <wp:extent cx="4400550" cy="7524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4400550" cy="752475"/>
                    </a:xfrm>
                    <a:prstGeom prst="rect">
                      <a:avLst/>
                    </a:prstGeom>
                  </pic:spPr>
                </pic:pic>
              </a:graphicData>
            </a:graphic>
          </wp:inline>
        </w:drawing>
      </w:r>
    </w:p>
    <w:p>
      <w:pPr>
        <w:pStyle w:val="LayoutInformationPACKT"/>
        <w:rPr/>
      </w:pPr>
      <w:r>
        <w:rPr/>
      </w:r>
    </w:p>
    <w:p>
      <w:pPr>
        <w:pStyle w:val="LayoutInformationPACKT"/>
        <w:rPr/>
      </w:pPr>
      <w:r>
        <w:drawing>
          <wp:anchor behindDoc="0" distT="0" distB="0" distL="18415" distR="0" simplePos="0" locked="0" layoutInCell="1" allowOverlap="1" relativeHeight="6">
            <wp:simplePos x="0" y="0"/>
            <wp:positionH relativeFrom="column">
              <wp:align>center</wp:align>
            </wp:positionH>
            <wp:positionV relativeFrom="paragraph">
              <wp:posOffset>76200</wp:posOffset>
            </wp:positionV>
            <wp:extent cx="4402455" cy="752475"/>
            <wp:effectExtent l="0" t="0" r="0" b="0"/>
            <wp:wrapTopAndBottom/>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9"/>
                    <a:stretch>
                      <a:fillRect/>
                    </a:stretch>
                  </pic:blipFill>
                  <pic:spPr bwMode="auto">
                    <a:xfrm>
                      <a:off x="0" y="0"/>
                      <a:ext cx="4402455" cy="752475"/>
                    </a:xfrm>
                    <a:prstGeom prst="rect">
                      <a:avLst/>
                    </a:prstGeom>
                  </pic:spPr>
                </pic:pic>
              </a:graphicData>
            </a:graphic>
          </wp:anchor>
        </w:drawing>
      </w:r>
      <w:r>
        <w:rPr/>
        <w:t>I</w:t>
      </w:r>
      <w:r>
        <w:rPr/>
        <w:t>nsert image B04886_08</w:t>
      </w:r>
      <w:del w:id="21" w:author="Priyanka Mehta" w:date="2015-10-13T15:39:00Z">
        <w:r>
          <w:rPr/>
          <w:delText>-01-01</w:delText>
        </w:r>
      </w:del>
      <w:ins w:id="22" w:author="Priyanka Mehta" w:date="2015-10-13T15:39:00Z">
        <w:r>
          <w:rPr/>
          <w:t>_02</w:t>
        </w:r>
      </w:ins>
      <w:r>
        <w:rPr/>
        <w:t>.png</w:t>
      </w:r>
    </w:p>
    <w:p>
      <w:pPr>
        <w:pStyle w:val="NormalPACKT"/>
        <w:rPr/>
      </w:pPr>
      <w:r>
        <w:rPr/>
      </w:r>
    </w:p>
    <w:p>
      <w:pPr>
        <w:pStyle w:val="NormalPACKT"/>
        <w:rPr/>
      </w:pPr>
      <w:r>
        <w:rPr/>
        <w:t xml:space="preserve">The available specifiers are </w:t>
      </w:r>
      <w:r>
        <w:rPr>
          <w:rStyle w:val="CodeInTextPACKT"/>
        </w:rPr>
        <w:t xml:space="preserve">%s </w:t>
      </w:r>
      <w:r>
        <w:rPr/>
        <w:t xml:space="preserve">for strings, </w:t>
      </w:r>
      <w:r>
        <w:rPr>
          <w:rStyle w:val="CodeInTextPACKT"/>
        </w:rPr>
        <w:t xml:space="preserve">%d </w:t>
      </w:r>
      <w:r>
        <w:rPr/>
        <w:t xml:space="preserve">for numbers, </w:t>
      </w:r>
      <w:r>
        <w:rPr>
          <w:rStyle w:val="CodeInTextPACKT"/>
        </w:rPr>
        <w:t>%o</w:t>
      </w:r>
      <w:r>
        <w:rPr/>
        <w:t xml:space="preserve"> for DOM elements, </w:t>
      </w:r>
      <w:r>
        <w:rPr>
          <w:rStyle w:val="CodeInTextPACKT"/>
        </w:rPr>
        <w:t>%O</w:t>
      </w:r>
      <w:r>
        <w:rPr/>
        <w:t xml:space="preserve"> for JavaScript objects (the same as </w:t>
      </w:r>
      <w:r>
        <w:rPr>
          <w:rStyle w:val="CodeInTextPACKT"/>
        </w:rPr>
        <w:t>console.dir</w:t>
      </w:r>
      <w:r>
        <w:rPr/>
        <w:t xml:space="preserve">). Besides, there is a particular specifier that allows us to style </w:t>
      </w:r>
      <w:r>
        <w:rPr>
          <w:rStyle w:val="CodeInTextPACKT"/>
        </w:rPr>
        <w:t xml:space="preserve">console.log </w:t>
      </w:r>
      <w:r>
        <w:rPr/>
        <w:t xml:space="preserve">report. That can be very useful. In practice the application console receives too many log records. It gets hard to make out desired messages among hundredth alike. What we can do is to categorize the messages and style them accordingly. </w:t>
        <w:br/>
      </w:r>
    </w:p>
    <w:p>
      <w:pPr>
        <w:pStyle w:val="CodePACKT"/>
        <w:pPrChange w:id="0" w:author="Priyanka Mehta" w:date="2015-10-29T15:39:00Z"/>
        <w:rPr/>
      </w:pPr>
      <w:r>
        <w:rPr/>
        <w:t>console.log.user = function(){</w:t>
      </w:r>
    </w:p>
    <w:p>
      <w:pPr>
        <w:pStyle w:val="CodePACKT"/>
        <w:rPr/>
      </w:pPr>
      <w:r>
        <w:rPr/>
        <w:t xml:space="preserve">  </w:t>
      </w:r>
      <w:r>
        <w:rPr/>
        <w:t>var args = [].slice.call( arguments );</w:t>
      </w:r>
    </w:p>
    <w:p>
      <w:pPr>
        <w:pStyle w:val="CodePACKT"/>
        <w:rPr/>
      </w:pPr>
      <w:r>
        <w:rPr/>
        <w:t xml:space="preserve">  </w:t>
      </w:r>
      <w:r>
        <w:rPr/>
        <w:t>args.splice( 0, 0, "%c USER ",</w:t>
      </w:r>
    </w:p>
    <w:p>
      <w:pPr>
        <w:pStyle w:val="CodePACKT"/>
        <w:rPr/>
      </w:pPr>
      <w:r>
        <w:rPr/>
        <w:t xml:space="preserve">    </w:t>
      </w:r>
      <w:r>
        <w:rPr/>
        <w:t>"background-color: #7DB4B5; border-radius: 3px; color: #fff; font-weight: bold; " );</w:t>
      </w:r>
    </w:p>
    <w:p>
      <w:pPr>
        <w:pStyle w:val="CodePACKT"/>
        <w:rPr/>
      </w:pPr>
      <w:r>
        <w:rPr/>
        <w:t xml:space="preserve">  </w:t>
      </w:r>
      <w:r>
        <w:rPr/>
        <w:t>console.log.apply( console, args );</w:t>
      </w:r>
    </w:p>
    <w:p>
      <w:pPr>
        <w:pStyle w:val="CodePACKT"/>
        <w:rPr/>
      </w:pPr>
      <w:r>
        <w:rPr/>
        <w:t>};</w:t>
      </w:r>
    </w:p>
    <w:p>
      <w:pPr>
        <w:pStyle w:val="CodePACKT"/>
        <w:rPr/>
      </w:pPr>
      <w:r>
        <w:rPr/>
      </w:r>
    </w:p>
    <w:p>
      <w:pPr>
        <w:pStyle w:val="CodePACKT"/>
        <w:rPr/>
      </w:pPr>
      <w:r>
        <w:rPr/>
        <w:t>console.log.event = function(){</w:t>
      </w:r>
    </w:p>
    <w:p>
      <w:pPr>
        <w:pStyle w:val="CodePACKT"/>
        <w:rPr/>
      </w:pPr>
      <w:r>
        <w:rPr/>
        <w:t xml:space="preserve">  </w:t>
      </w:r>
      <w:r>
        <w:rPr/>
        <w:t>var args = [].slice.call( arguments );</w:t>
      </w:r>
    </w:p>
    <w:p>
      <w:pPr>
        <w:pStyle w:val="CodePACKT"/>
        <w:rPr/>
      </w:pPr>
      <w:r>
        <w:rPr/>
        <w:t xml:space="preserve">  </w:t>
      </w:r>
      <w:r>
        <w:rPr/>
        <w:t>args.splice( 0, 0, "%c EVENT ",</w:t>
      </w:r>
    </w:p>
    <w:p>
      <w:pPr>
        <w:pStyle w:val="CodePACKT"/>
        <w:rPr/>
      </w:pPr>
      <w:r>
        <w:rPr/>
        <w:t xml:space="preserve">    </w:t>
      </w:r>
      <w:r>
        <w:rPr/>
        <w:t>"background-color: #f72; border-radius: 3px; color: #fff; font-weight: bold; " );</w:t>
      </w:r>
    </w:p>
    <w:p>
      <w:pPr>
        <w:pStyle w:val="CodePACKT"/>
        <w:rPr/>
      </w:pPr>
      <w:r>
        <w:rPr/>
        <w:t xml:space="preserve">  </w:t>
      </w:r>
      <w:r>
        <w:rPr/>
        <w:t>console.log.apply( console, args );</w:t>
      </w:r>
    </w:p>
    <w:p>
      <w:pPr>
        <w:pStyle w:val="CodePACKT"/>
        <w:rPr/>
      </w:pPr>
      <w:r>
        <w:rPr/>
        <w:t>};</w:t>
      </w:r>
    </w:p>
    <w:p>
      <w:pPr>
        <w:pStyle w:val="CodePACKT"/>
        <w:rPr/>
      </w:pPr>
      <w:r>
        <w:rPr/>
        <w:t>console.log( "Generic log record" );</w:t>
      </w:r>
    </w:p>
    <w:p>
      <w:pPr>
        <w:pStyle w:val="CodePACKT"/>
        <w:rPr/>
      </w:pPr>
      <w:r>
        <w:rPr/>
        <w:t>console.log.user( "User click button Foo" );</w:t>
      </w:r>
    </w:p>
    <w:p>
      <w:pPr>
        <w:pStyle w:val="CodePACKT"/>
        <w:rPr/>
      </w:pPr>
      <w:r>
        <w:rPr/>
        <w:t>console.log.event( "Bar triggers `Baz` event on Qux" );</w:t>
      </w:r>
    </w:p>
    <w:p>
      <w:pPr>
        <w:pStyle w:val="Normal"/>
        <w:rPr/>
      </w:pPr>
      <w:r>
        <w:rPr/>
      </w:r>
    </w:p>
    <w:p>
      <w:pPr>
        <w:pStyle w:val="NormalPACKT"/>
        <w:rPr/>
      </w:pPr>
      <w:r>
        <w:rPr/>
      </w:r>
    </w:p>
    <w:p>
      <w:pPr>
        <w:pStyle w:val="Normal"/>
        <w:rPr/>
      </w:pPr>
      <w:r>
        <w:rPr/>
        <w:t xml:space="preserve">In this example we define two methods extending </w:t>
      </w:r>
      <w:r>
        <w:rPr>
          <w:rStyle w:val="CodeInTextPACKT"/>
        </w:rPr>
        <w:t>console.log</w:t>
      </w:r>
      <w:r>
        <w:rPr/>
        <w:t xml:space="preserve">. One prefixes console messages with </w:t>
      </w:r>
      <w:del w:id="23" w:author="Priyanka Mehta" w:date="2015-10-13T15:47:00Z">
        <w:r>
          <w:rPr>
            <w:rStyle w:val="ScreenTextPACKT"/>
          </w:rPr>
          <w:delText>‘</w:delText>
        </w:r>
      </w:del>
      <w:r>
        <w:rPr>
          <w:rStyle w:val="ScreenTextPACKT"/>
        </w:rPr>
        <w:t>USER</w:t>
      </w:r>
      <w:del w:id="24" w:author="Priyanka Mehta" w:date="2015-10-13T15:47:00Z">
        <w:r>
          <w:rPr>
            <w:rStyle w:val="ScreenTextPACKT"/>
          </w:rPr>
          <w:delText xml:space="preserve">’ </w:delText>
        </w:r>
      </w:del>
      <w:r>
        <w:rPr/>
        <w:t xml:space="preserve">on cyan and is intended for user action events. The second prepends report with </w:t>
      </w:r>
      <w:del w:id="25" w:author="Priyanka Mehta" w:date="2015-10-13T15:47:00Z">
        <w:r>
          <w:rPr/>
          <w:delText xml:space="preserve"> </w:delText>
        </w:r>
      </w:del>
      <w:del w:id="26" w:author="Priyanka Mehta" w:date="2015-10-13T15:47:00Z">
        <w:r>
          <w:rPr>
            <w:rStyle w:val="ScreenTextPACKT"/>
          </w:rPr>
          <w:delText>‘</w:delText>
        </w:r>
      </w:del>
      <w:r>
        <w:rPr>
          <w:rStyle w:val="ScreenTextPACKT"/>
        </w:rPr>
        <w:t>EVENT</w:t>
      </w:r>
      <w:del w:id="27" w:author="Priyanka Mehta" w:date="2015-10-13T15:47:00Z">
        <w:r>
          <w:rPr>
            <w:rStyle w:val="ScreenTextPACKT"/>
          </w:rPr>
          <w:delText>’</w:delText>
        </w:r>
      </w:del>
      <w:r>
        <w:rPr>
          <w:rStyle w:val="ScreenTextPACKT"/>
        </w:rPr>
        <w:t xml:space="preserve"> </w:t>
      </w:r>
      <w:r>
        <w:rPr/>
        <w:t>and is meant to highlight mediator events.</w:t>
      </w:r>
    </w:p>
    <w:p>
      <w:pPr>
        <w:pStyle w:val="Normal"/>
        <w:rPr/>
      </w:pPr>
      <w:r>
        <w:rPr/>
      </w:r>
    </w:p>
    <w:p>
      <w:pPr>
        <w:pStyle w:val="Normal"/>
        <w:rPr/>
      </w:pPr>
      <w:r>
        <w:rPr/>
      </w:r>
    </w:p>
    <w:p>
      <w:pPr>
        <w:pStyle w:val="LayoutInformationPACKT"/>
        <w:rPr/>
      </w:pPr>
      <w:r>
        <w:rPr/>
      </w:r>
    </w:p>
    <w:p>
      <w:pPr>
        <w:pStyle w:val="LayoutInformationPACKT"/>
        <w:rPr/>
      </w:pPr>
      <w:r>
        <w:drawing>
          <wp:anchor behindDoc="0" distT="0" distB="0" distL="18415" distR="0" simplePos="0" locked="0" layoutInCell="1" allowOverlap="1" relativeHeight="7">
            <wp:simplePos x="0" y="0"/>
            <wp:positionH relativeFrom="column">
              <wp:align>center</wp:align>
            </wp:positionH>
            <wp:positionV relativeFrom="paragraph">
              <wp:posOffset>76200</wp:posOffset>
            </wp:positionV>
            <wp:extent cx="3704590" cy="1121410"/>
            <wp:effectExtent l="0" t="0" r="0" b="0"/>
            <wp:wrapTopAndBottom/>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0"/>
                    <a:stretch>
                      <a:fillRect/>
                    </a:stretch>
                  </pic:blipFill>
                  <pic:spPr bwMode="auto">
                    <a:xfrm>
                      <a:off x="0" y="0"/>
                      <a:ext cx="3704590" cy="1121410"/>
                    </a:xfrm>
                    <a:prstGeom prst="rect">
                      <a:avLst/>
                    </a:prstGeom>
                  </pic:spPr>
                </pic:pic>
              </a:graphicData>
            </a:graphic>
          </wp:anchor>
        </w:drawing>
      </w:r>
      <w:r>
        <w:rPr/>
        <w:t>I</w:t>
      </w:r>
      <w:r>
        <w:rPr/>
        <w:t>nsert image B04886_08</w:t>
      </w:r>
      <w:del w:id="28" w:author="Priyanka Mehta" w:date="2015-10-29T15:41:00Z">
        <w:r>
          <w:rPr/>
          <w:softHyphen/>
        </w:r>
      </w:del>
      <w:ins w:id="29" w:author="Izzat Contractor" w:date="2015-10-16T12:58:00Z">
        <w:r>
          <w:rPr/>
          <w:t>_03</w:t>
        </w:r>
      </w:ins>
      <w:del w:id="30" w:author="Izzat Contractor" w:date="2015-10-16T12:58:00Z">
        <w:r>
          <w:rPr/>
          <w:delText>-01-02</w:delText>
        </w:r>
      </w:del>
      <w:r>
        <w:rPr/>
        <w:t>.png</w:t>
      </w:r>
    </w:p>
    <w:p>
      <w:pPr>
        <w:pStyle w:val="LayoutInformationPACKT"/>
        <w:rPr/>
      </w:pPr>
      <w:r>
        <w:rPr/>
      </w:r>
    </w:p>
    <w:p>
      <w:pPr>
        <w:pStyle w:val="NormalPACKT"/>
        <w:rPr/>
      </w:pPr>
      <w:r>
        <w:rPr/>
        <w:t xml:space="preserve">Another less-known trick is to use </w:t>
      </w:r>
      <w:r>
        <w:rPr>
          <w:rStyle w:val="CodeInTextPACKT"/>
        </w:rPr>
        <w:t>console.assert</w:t>
      </w:r>
      <w:r>
        <w:rPr/>
        <w:t xml:space="preserve"> for assertions in the code logic. So we assume that a condition is true and until it so - everything is fine and we get no messages. But as soon as it failed, we get a record in the console</w:t>
      </w:r>
    </w:p>
    <w:p>
      <w:pPr>
        <w:pStyle w:val="NormalPACKT"/>
        <w:rPr/>
      </w:pPr>
      <w:r>
        <w:rPr/>
      </w:r>
    </w:p>
    <w:p>
      <w:pPr>
        <w:pStyle w:val="NormalPACKT"/>
        <w:rPr/>
      </w:pPr>
      <w:r>
        <w:rPr/>
        <w:t>console.assert( sessionId &gt; 0, "Session is created" );</w:t>
      </w:r>
    </w:p>
    <w:p>
      <w:pPr>
        <w:pStyle w:val="LayoutInformationPACKT"/>
        <w:rPr/>
      </w:pPr>
      <w:r>
        <w:rPr/>
      </w:r>
    </w:p>
    <w:p>
      <w:pPr>
        <w:pStyle w:val="LayoutInformationPACKT"/>
        <w:rPr/>
      </w:pPr>
      <w:r>
        <w:rPr/>
      </w:r>
    </w:p>
    <w:p>
      <w:pPr>
        <w:pStyle w:val="LayoutInformationPACKT"/>
        <w:rPr/>
      </w:pPr>
      <w:r>
        <w:rPr/>
      </w:r>
    </w:p>
    <w:p>
      <w:pPr>
        <w:pStyle w:val="LayoutInformationPACKT"/>
        <w:rPr/>
      </w:pPr>
      <w:r>
        <w:drawing>
          <wp:anchor behindDoc="0" distT="0" distB="0" distL="18415" distR="4445" simplePos="0" locked="0" layoutInCell="1" allowOverlap="1" relativeHeight="8">
            <wp:simplePos x="0" y="0"/>
            <wp:positionH relativeFrom="column">
              <wp:align>center</wp:align>
            </wp:positionH>
            <wp:positionV relativeFrom="paragraph">
              <wp:posOffset>76200</wp:posOffset>
            </wp:positionV>
            <wp:extent cx="3672205" cy="857250"/>
            <wp:effectExtent l="0" t="0" r="0" b="0"/>
            <wp:wrapTopAndBottom/>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1"/>
                    <a:stretch>
                      <a:fillRect/>
                    </a:stretch>
                  </pic:blipFill>
                  <pic:spPr bwMode="auto">
                    <a:xfrm>
                      <a:off x="0" y="0"/>
                      <a:ext cx="3672205" cy="857250"/>
                    </a:xfrm>
                    <a:prstGeom prst="rect">
                      <a:avLst/>
                    </a:prstGeom>
                  </pic:spPr>
                </pic:pic>
              </a:graphicData>
            </a:graphic>
          </wp:anchor>
        </w:drawing>
      </w:r>
      <w:r>
        <w:rPr/>
        <w:t>I</w:t>
      </w:r>
      <w:r>
        <w:rPr/>
        <w:t>nsert image B04886_08</w:t>
      </w:r>
      <w:del w:id="31" w:author="Priyanka Mehta" w:date="2015-10-13T15:47:00Z">
        <w:r>
          <w:rPr/>
          <w:delText>-01-03</w:delText>
        </w:r>
      </w:del>
      <w:ins w:id="32" w:author="Priyanka Mehta" w:date="2015-10-13T15:47:00Z">
        <w:r>
          <w:rPr/>
          <w:t>_0</w:t>
        </w:r>
      </w:ins>
      <w:ins w:id="33" w:author="Izzat Contractor" w:date="2015-10-16T12:58:00Z">
        <w:r>
          <w:rPr/>
          <w:t>4</w:t>
        </w:r>
      </w:ins>
      <w:del w:id="34" w:author="Izzat Contractor" w:date="2015-10-16T12:58:00Z">
        <w:r>
          <w:rPr/>
          <w:delText>3</w:delText>
        </w:r>
      </w:del>
      <w:r>
        <w:rPr/>
        <w:t>.png</w:t>
      </w:r>
    </w:p>
    <w:p>
      <w:pPr>
        <w:pStyle w:val="NormalPACKT"/>
        <w:rPr/>
      </w:pPr>
      <w:r>
        <w:rPr/>
      </w:r>
    </w:p>
    <w:p>
      <w:pPr>
        <w:pStyle w:val="NormalPACKT"/>
        <w:pPrChange w:id="0" w:author="Priyanka Mehta" w:date="2015-10-29T15:41:00Z"/>
        <w:rPr/>
      </w:pPr>
      <w:r>
        <w:rPr/>
        <w:t xml:space="preserve">Sometimes we need to know how often an event happens. Here we can use </w:t>
      </w:r>
      <w:del w:id="35" w:author="Priyanka Mehta" w:date="2015-10-13T15:48:00Z">
        <w:r>
          <w:rPr/>
          <w:delText xml:space="preserve"> </w:delText>
        </w:r>
      </w:del>
      <w:r>
        <w:rPr/>
        <w:t xml:space="preserve">method </w:t>
      </w:r>
      <w:r>
        <w:rPr>
          <w:rStyle w:val="CodeInTextPACKT"/>
        </w:rPr>
        <w:t>console.count</w:t>
      </w:r>
      <w:r>
        <w:rPr/>
        <w:t>:</w:t>
      </w:r>
    </w:p>
    <w:p>
      <w:pPr>
        <w:pStyle w:val="CodePACKT"/>
        <w:rPr/>
      </w:pPr>
      <w:r>
        <w:rPr/>
        <w:t>function factory( constr ){</w:t>
      </w:r>
    </w:p>
    <w:p>
      <w:pPr>
        <w:pStyle w:val="CodePACKT"/>
        <w:rPr/>
      </w:pPr>
      <w:r>
        <w:rPr/>
        <w:t xml:space="preserve">  </w:t>
      </w:r>
      <w:r>
        <w:rPr/>
        <w:t>console.count( "Factory is called for " + constr );</w:t>
      </w:r>
    </w:p>
    <w:p>
      <w:pPr>
        <w:pStyle w:val="CodePACKT"/>
        <w:rPr/>
      </w:pPr>
      <w:r>
        <w:rPr/>
        <w:t xml:space="preserve">  </w:t>
      </w:r>
      <w:r>
        <w:rPr/>
        <w:t>// return new window[ constr ]();</w:t>
      </w:r>
    </w:p>
    <w:p>
      <w:pPr>
        <w:pStyle w:val="CodePACKT"/>
        <w:rPr/>
      </w:pPr>
      <w:r>
        <w:rPr/>
        <w:t>}</w:t>
      </w:r>
    </w:p>
    <w:p>
      <w:pPr>
        <w:pStyle w:val="CodePACKT"/>
        <w:rPr/>
      </w:pPr>
      <w:r>
        <w:rPr/>
        <w:t>factory( "Foo" );</w:t>
      </w:r>
    </w:p>
    <w:p>
      <w:pPr>
        <w:pStyle w:val="CodePACKT"/>
        <w:rPr/>
      </w:pPr>
      <w:r>
        <w:rPr/>
        <w:t>factory( "Bar" );</w:t>
      </w:r>
    </w:p>
    <w:p>
      <w:pPr>
        <w:pStyle w:val="CodePACKT"/>
        <w:rPr/>
      </w:pPr>
      <w:r>
        <w:rPr/>
        <w:t>factory( "Foo" );</w:t>
      </w:r>
    </w:p>
    <w:p>
      <w:pPr>
        <w:pStyle w:val="CodePACKT"/>
        <w:rPr/>
      </w:pPr>
      <w:r>
        <w:rPr/>
      </w:r>
    </w:p>
    <w:p>
      <w:pPr>
        <w:pStyle w:val="Normal"/>
        <w:rPr/>
      </w:pPr>
      <w:r>
        <w:rPr/>
      </w:r>
    </w:p>
    <w:p>
      <w:pPr>
        <w:pStyle w:val="CodePACKT"/>
        <w:rPr/>
      </w:pPr>
      <w:r>
        <w:rPr/>
        <w:t>It displays in the console the specified message and auto-updating counter next to it.</w:t>
      </w:r>
    </w:p>
    <w:p>
      <w:pPr>
        <w:pStyle w:val="NormalPACKT"/>
        <w:rPr/>
      </w:pPr>
      <w:r>
        <w:rPr/>
      </w:r>
    </w:p>
    <w:p>
      <w:pPr>
        <w:pStyle w:val="LayoutInformationPACKT"/>
        <w:rPr/>
      </w:pPr>
      <w:r>
        <w:rPr/>
      </w:r>
    </w:p>
    <w:p>
      <w:pPr>
        <w:pStyle w:val="LayoutInformationPACKT"/>
        <w:rPr/>
      </w:pPr>
      <w:r>
        <w:drawing>
          <wp:anchor behindDoc="0" distT="0" distB="0" distL="18415" distR="0" simplePos="0" locked="0" layoutInCell="1" allowOverlap="1" relativeHeight="9">
            <wp:simplePos x="0" y="0"/>
            <wp:positionH relativeFrom="column">
              <wp:align>center</wp:align>
            </wp:positionH>
            <wp:positionV relativeFrom="paragraph">
              <wp:posOffset>76200</wp:posOffset>
            </wp:positionV>
            <wp:extent cx="3664585" cy="1169670"/>
            <wp:effectExtent l="0" t="0" r="0" b="0"/>
            <wp:wrapTopAndBottom/>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2"/>
                    <a:stretch>
                      <a:fillRect/>
                    </a:stretch>
                  </pic:blipFill>
                  <pic:spPr bwMode="auto">
                    <a:xfrm>
                      <a:off x="0" y="0"/>
                      <a:ext cx="3664585" cy="1169670"/>
                    </a:xfrm>
                    <a:prstGeom prst="rect">
                      <a:avLst/>
                    </a:prstGeom>
                  </pic:spPr>
                </pic:pic>
              </a:graphicData>
            </a:graphic>
          </wp:anchor>
        </w:drawing>
      </w:r>
      <w:r>
        <w:rPr/>
        <w:t>I</w:t>
      </w:r>
      <w:r>
        <w:rPr/>
        <w:t>nsert image B04886_08</w:t>
      </w:r>
      <w:del w:id="36" w:author="Priyanka Mehta" w:date="2015-10-13T15:48:00Z">
        <w:r>
          <w:rPr/>
          <w:delText>-01-04</w:delText>
        </w:r>
      </w:del>
      <w:ins w:id="37" w:author="Priyanka Mehta" w:date="2015-10-13T15:48:00Z">
        <w:r>
          <w:rPr/>
          <w:t>_0</w:t>
        </w:r>
      </w:ins>
      <w:ins w:id="38" w:author="Izzat Contractor" w:date="2015-10-16T12:59:00Z">
        <w:r>
          <w:rPr/>
          <w:t>5</w:t>
        </w:r>
      </w:ins>
      <w:del w:id="39" w:author="Izzat Contractor" w:date="2015-10-16T12:59:00Z">
        <w:r>
          <w:rPr/>
          <w:delText>4</w:delText>
        </w:r>
      </w:del>
      <w:r>
        <w:rPr/>
        <w:t>.png</w:t>
      </w:r>
    </w:p>
    <w:p>
      <w:pPr>
        <w:pStyle w:val="NormalPACKT"/>
        <w:rPr>
          <w:rStyle w:val="URLPACKT"/>
          <w:del w:id="42" w:author="Priyanka Mehta" w:date="2015-10-29T15:39:00Z"/>
        </w:rPr>
      </w:pPr>
      <w:ins w:id="40" w:author="Dzmitry Sheiko" w:date="2015-11-02T20:59:00Z">
        <w:r>
          <w:rPr/>
          <w:t xml:space="preserve">You can find more on working with console at </w:t>
        </w:r>
      </w:ins>
      <w:ins w:id="41" w:author="Dzmitry Sheiko" w:date="2015-11-02T20:59:00Z">
        <w:r>
          <w:rPr>
            <w:rStyle w:val="URLPACKT"/>
          </w:rPr>
          <w:t>https://developer.chrome.com/devtools/docs/console</w:t>
        </w:r>
      </w:ins>
    </w:p>
    <w:p>
      <w:pPr>
        <w:pStyle w:val="NormalPACKT"/>
        <w:rPr>
          <w:rStyle w:val="URLPACKT"/>
          <w:ins w:id="44" w:author="Dzmitry Sheiko" w:date="2015-11-02T21:35:00Z"/>
        </w:rPr>
      </w:pPr>
      <w:ins w:id="43" w:author="Dzmitry Sheiko" w:date="2015-11-02T21:35:00Z">
        <w:r>
          <w:rPr/>
        </w:r>
      </w:ins>
    </w:p>
    <w:p>
      <w:pPr>
        <w:pStyle w:val="Heading1"/>
        <w:rPr/>
      </w:pPr>
      <w:r>
        <w:rPr/>
        <w:t>Tuning performance</w:t>
      </w:r>
    </w:p>
    <w:p>
      <w:pPr>
        <w:pStyle w:val="NormalPACKT"/>
        <w:rPr/>
      </w:pPr>
      <w:r>
        <w:rPr/>
        <w:t xml:space="preserve">Performance is user experience. If it takes too long to load a page or UI to respond the user is likely to leave the application and never come back. It’s especially true with web apps. In </w:t>
      </w:r>
      <w:r>
        <w:rPr>
          <w:i/>
          <w:iCs/>
        </w:rPr>
        <w:t>chapter 3 “DOM Scripting and AJAX”</w:t>
      </w:r>
      <w:r>
        <w:rPr/>
        <w:t xml:space="preserve"> we compared different approaches to manipulate the DOM. In order to find out how fast an approach was we used performance built-in object:</w:t>
      </w:r>
    </w:p>
    <w:p>
      <w:pPr>
        <w:pStyle w:val="CodePACKT"/>
        <w:rPr/>
      </w:pPr>
      <w:r>
        <w:rPr/>
        <w:t>"use strict";</w:t>
      </w:r>
    </w:p>
    <w:p>
      <w:pPr>
        <w:pStyle w:val="CodePACKT"/>
        <w:rPr/>
      </w:pPr>
      <w:r>
        <w:rPr/>
        <w:t>var cpuExpensiveOperation = function(){</w:t>
      </w:r>
    </w:p>
    <w:p>
      <w:pPr>
        <w:pStyle w:val="CodePACKT"/>
        <w:rPr/>
      </w:pPr>
      <w:r>
        <w:rPr/>
        <w:t xml:space="preserve">      </w:t>
      </w:r>
      <w:r>
        <w:rPr/>
        <w:t>var i = 100000;</w:t>
      </w:r>
    </w:p>
    <w:p>
      <w:pPr>
        <w:pStyle w:val="CodePACKT"/>
        <w:rPr/>
      </w:pPr>
      <w:r>
        <w:rPr/>
        <w:t xml:space="preserve">      </w:t>
      </w:r>
      <w:r>
        <w:rPr/>
        <w:t>while( --i ) {</w:t>
      </w:r>
    </w:p>
    <w:p>
      <w:pPr>
        <w:pStyle w:val="CodePACKT"/>
        <w:rPr/>
      </w:pPr>
      <w:r>
        <w:rPr/>
        <w:t xml:space="preserve">        </w:t>
      </w:r>
      <w:r>
        <w:rPr/>
        <w:t>document.body.appendChild( document.createElement( "div" ) );</w:t>
      </w:r>
    </w:p>
    <w:p>
      <w:pPr>
        <w:pStyle w:val="CodePACKT"/>
        <w:rPr/>
      </w:pPr>
      <w:r>
        <w:rPr/>
        <w:t xml:space="preserve">      </w:t>
      </w:r>
      <w:r>
        <w:rPr/>
        <w:t>}</w:t>
      </w:r>
    </w:p>
    <w:p>
      <w:pPr>
        <w:pStyle w:val="CodePACKT"/>
        <w:rPr/>
      </w:pPr>
      <w:r>
        <w:rPr/>
        <w:t xml:space="preserve">    </w:t>
      </w:r>
      <w:r>
        <w:rPr/>
        <w:t>},</w:t>
      </w:r>
    </w:p>
    <w:p>
      <w:pPr>
        <w:pStyle w:val="CodePACKT"/>
        <w:rPr/>
      </w:pPr>
      <w:r>
        <w:rPr/>
        <w:t xml:space="preserve">    </w:t>
      </w:r>
      <w:r>
        <w:rPr/>
        <w:t>// Start test time</w:t>
      </w:r>
    </w:p>
    <w:p>
      <w:pPr>
        <w:pStyle w:val="CodePACKT"/>
        <w:rPr/>
      </w:pPr>
      <w:r>
        <w:rPr/>
        <w:t xml:space="preserve">    </w:t>
      </w:r>
      <w:r>
        <w:rPr/>
        <w:t>s = performance.now();</w:t>
      </w:r>
    </w:p>
    <w:p>
      <w:pPr>
        <w:pStyle w:val="CodePACKT"/>
        <w:rPr/>
      </w:pPr>
      <w:r>
        <w:rPr/>
      </w:r>
    </w:p>
    <w:p>
      <w:pPr>
        <w:pStyle w:val="CodePACKT"/>
        <w:rPr/>
      </w:pPr>
      <w:r>
        <w:rPr/>
        <w:t>cpuExpensiveOperation();</w:t>
      </w:r>
    </w:p>
    <w:p>
      <w:pPr>
        <w:pStyle w:val="CodePACKT"/>
        <w:rPr/>
      </w:pPr>
      <w:r>
        <w:rPr/>
        <w:t>console.log( "Process took", performance.now() - s, "ms" );</w:t>
      </w:r>
    </w:p>
    <w:p>
      <w:pPr>
        <w:pStyle w:val="Normal"/>
        <w:rPr>
          <w:rStyle w:val="CodeInTextPACKT"/>
          <w:del w:id="46" w:author="Priyanka Mehta" w:date="2015-10-29T15:40:00Z"/>
        </w:rPr>
      </w:pPr>
      <w:del w:id="45" w:author="Priyanka Mehta" w:date="2015-10-29T15:40:00Z">
        <w:r>
          <w:rPr/>
        </w:r>
      </w:del>
    </w:p>
    <w:p>
      <w:pPr>
        <w:pStyle w:val="Normal"/>
        <w:rPr/>
      </w:pPr>
      <w:r>
        <w:rPr>
          <w:rStyle w:val="CodeInTextPACKT"/>
        </w:rPr>
        <w:t xml:space="preserve">performance.now() </w:t>
      </w:r>
      <w:r>
        <w:rPr/>
        <w:t xml:space="preserve">returns a high resolution timestamp that represents time in milliseconds accurate to microseconds. That is designed and widely used for benchmarking. However console object also provides methods to measure time </w:t>
      </w:r>
      <w:r>
        <w:rPr>
          <w:rStyle w:val="CodeInTextPACKT"/>
        </w:rPr>
        <w:t>time</w:t>
      </w:r>
      <w:r>
        <w:rPr/>
        <w:t>/</w:t>
      </w:r>
      <w:r>
        <w:rPr>
          <w:rStyle w:val="CodeInTextPACKT"/>
        </w:rPr>
        <w:t>timeEnd</w:t>
      </w:r>
      <w:r>
        <w:rPr/>
        <w:t>:</w:t>
      </w:r>
    </w:p>
    <w:p>
      <w:pPr>
        <w:pStyle w:val="CodePACKT"/>
        <w:rPr/>
      </w:pPr>
      <w:r>
        <w:rPr/>
        <w:t>console.time( "cpuExpensiveOperation took" );</w:t>
      </w:r>
    </w:p>
    <w:p>
      <w:pPr>
        <w:pStyle w:val="CodePACKT"/>
        <w:rPr/>
      </w:pPr>
      <w:r>
        <w:rPr/>
        <w:t>cpuExpensiveOperation();</w:t>
      </w:r>
    </w:p>
    <w:p>
      <w:pPr>
        <w:pStyle w:val="CodePACKT"/>
        <w:rPr/>
      </w:pPr>
      <w:r>
        <w:rPr/>
        <w:t>console.timeEnd( "cpuExpensiveOperation took" );</w:t>
      </w:r>
    </w:p>
    <w:p>
      <w:pPr>
        <w:pStyle w:val="LayoutInformationPACKT"/>
        <w:rPr/>
      </w:pPr>
      <w:r>
        <w:rPr/>
      </w:r>
    </w:p>
    <w:p>
      <w:pPr>
        <w:pStyle w:val="LayoutInformationPACKT"/>
        <w:rPr/>
      </w:pPr>
      <w:r>
        <w:rPr/>
      </w:r>
    </w:p>
    <w:p>
      <w:pPr>
        <w:pStyle w:val="LayoutInformationPACKT"/>
        <w:rPr/>
      </w:pPr>
      <w:r>
        <w:rPr/>
      </w:r>
    </w:p>
    <w:p>
      <w:pPr>
        <w:pStyle w:val="LayoutInformationPACKT"/>
        <w:rPr/>
      </w:pPr>
      <w:r>
        <w:drawing>
          <wp:anchor behindDoc="0" distT="0" distB="0" distL="18415" distR="9525" simplePos="0" locked="0" layoutInCell="1" allowOverlap="1" relativeHeight="10">
            <wp:simplePos x="0" y="0"/>
            <wp:positionH relativeFrom="column">
              <wp:align>center</wp:align>
            </wp:positionH>
            <wp:positionV relativeFrom="paragraph">
              <wp:posOffset>0</wp:posOffset>
            </wp:positionV>
            <wp:extent cx="3648075" cy="857250"/>
            <wp:effectExtent l="0" t="0" r="0" b="0"/>
            <wp:wrapTopAndBottom/>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13"/>
                    <a:stretch>
                      <a:fillRect/>
                    </a:stretch>
                  </pic:blipFill>
                  <pic:spPr bwMode="auto">
                    <a:xfrm>
                      <a:off x="0" y="0"/>
                      <a:ext cx="3648075" cy="857250"/>
                    </a:xfrm>
                    <a:prstGeom prst="rect">
                      <a:avLst/>
                    </a:prstGeom>
                  </pic:spPr>
                </pic:pic>
              </a:graphicData>
            </a:graphic>
          </wp:anchor>
        </w:drawing>
      </w:r>
      <w:r>
        <w:rPr/>
        <w:t>I</w:t>
      </w:r>
      <w:r>
        <w:rPr/>
        <w:t>nsert image B04886_08</w:t>
      </w:r>
      <w:del w:id="47" w:author="Priyanka Mehta" w:date="2015-10-13T15:48:00Z">
        <w:r>
          <w:rPr/>
          <w:delText>-02-01</w:delText>
        </w:r>
      </w:del>
      <w:ins w:id="48" w:author="Priyanka Mehta" w:date="2015-10-13T15:48:00Z">
        <w:r>
          <w:rPr/>
          <w:t>_0</w:t>
        </w:r>
      </w:ins>
      <w:ins w:id="49" w:author="Izzat Contractor" w:date="2015-10-16T13:00:00Z">
        <w:r>
          <w:rPr/>
          <w:t>6</w:t>
        </w:r>
      </w:ins>
      <w:del w:id="50" w:author="Izzat Contractor" w:date="2015-10-16T13:00:00Z">
        <w:r>
          <w:rPr/>
          <w:delText>5</w:delText>
        </w:r>
      </w:del>
      <w:r>
        <w:rPr/>
        <w:t>.png</w:t>
      </w:r>
    </w:p>
    <w:p>
      <w:pPr>
        <w:pStyle w:val="LayoutInformationPACKT"/>
        <w:rPr/>
      </w:pPr>
      <w:r>
        <w:rPr/>
      </w:r>
    </w:p>
    <w:p>
      <w:pPr>
        <w:pStyle w:val="NormalPACKT"/>
        <w:rPr/>
      </w:pPr>
      <w:r>
        <w:rPr/>
        <w:t>If we need to know what exactly going on during the operation execution we can request profile for that period:</w:t>
      </w:r>
    </w:p>
    <w:p>
      <w:pPr>
        <w:pStyle w:val="CodePACKT"/>
        <w:rPr/>
      </w:pPr>
      <w:r>
        <w:rPr/>
        <w:t>console.profile( "cpuExpensiveOperation" );</w:t>
      </w:r>
    </w:p>
    <w:p>
      <w:pPr>
        <w:pStyle w:val="CodePACKT"/>
        <w:rPr/>
      </w:pPr>
      <w:r>
        <w:rPr/>
        <w:t>cpuExpensiveOperation();</w:t>
      </w:r>
    </w:p>
    <w:p>
      <w:pPr>
        <w:pStyle w:val="CodePACKT"/>
        <w:rPr/>
      </w:pPr>
      <w:r>
        <w:rPr/>
        <w:t>console.profileEnd( "cpuExpensiveOperation" );</w:t>
      </w:r>
    </w:p>
    <w:p>
      <w:pPr>
        <w:pStyle w:val="LayoutInformationPACKT"/>
        <w:rPr/>
      </w:pPr>
      <w:r>
        <w:rPr/>
      </w:r>
    </w:p>
    <w:p>
      <w:pPr>
        <w:pStyle w:val="LayoutInformationPACKT"/>
        <w:rPr/>
      </w:pPr>
      <w:r>
        <w:rPr/>
      </w:r>
    </w:p>
    <w:p>
      <w:pPr>
        <w:pStyle w:val="LayoutInformationPACKT"/>
        <w:rPr/>
      </w:pPr>
      <w:r>
        <w:drawing>
          <wp:anchor behindDoc="0" distT="0" distB="0" distL="18415" distR="1270" simplePos="0" locked="0" layoutInCell="1" allowOverlap="1" relativeHeight="11">
            <wp:simplePos x="0" y="0"/>
            <wp:positionH relativeFrom="column">
              <wp:align>center</wp:align>
            </wp:positionH>
            <wp:positionV relativeFrom="paragraph">
              <wp:posOffset>76200</wp:posOffset>
            </wp:positionV>
            <wp:extent cx="5027930" cy="1592580"/>
            <wp:effectExtent l="0" t="0" r="0" b="0"/>
            <wp:wrapTopAndBottom/>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4"/>
                    <a:stretch>
                      <a:fillRect/>
                    </a:stretch>
                  </pic:blipFill>
                  <pic:spPr bwMode="auto">
                    <a:xfrm>
                      <a:off x="0" y="0"/>
                      <a:ext cx="5027930" cy="1592580"/>
                    </a:xfrm>
                    <a:prstGeom prst="rect">
                      <a:avLst/>
                    </a:prstGeom>
                  </pic:spPr>
                </pic:pic>
              </a:graphicData>
            </a:graphic>
          </wp:anchor>
        </w:drawing>
      </w:r>
      <w:r>
        <w:rPr/>
        <w:t>I</w:t>
      </w:r>
      <w:r>
        <w:rPr/>
        <w:t>nsert image B04886_08_07.png</w:t>
      </w:r>
    </w:p>
    <w:p>
      <w:pPr>
        <w:pStyle w:val="LayoutInformationPACKT"/>
        <w:rPr/>
      </w:pPr>
      <w:r>
        <w:rPr/>
      </w:r>
    </w:p>
    <w:p>
      <w:pPr>
        <w:pStyle w:val="NormalPACKT"/>
        <w:rPr/>
      </w:pPr>
      <w:r>
        <w:rPr/>
        <w:t xml:space="preserve">Moreover, we can mark the exact time of the event in the </w:t>
      </w:r>
      <w:r>
        <w:rPr>
          <w:rStyle w:val="KeyWordPACKT"/>
        </w:rPr>
        <w:t>Timeline panel</w:t>
      </w:r>
      <w:r>
        <w:rPr/>
        <w:t xml:space="preserve"> of </w:t>
      </w:r>
      <w:r>
        <w:rPr>
          <w:rStyle w:val="KeyWordPACKT"/>
        </w:rPr>
        <w:t>DevTools</w:t>
      </w:r>
      <w:r>
        <w:rPr/>
        <w:t>:</w:t>
      </w:r>
    </w:p>
    <w:p>
      <w:pPr>
        <w:pStyle w:val="CodePACKT"/>
        <w:rPr/>
      </w:pPr>
      <w:r>
        <w:rPr/>
        <w:t xml:space="preserve">cpuExpensiveOperation(); </w:t>
      </w:r>
    </w:p>
    <w:p>
      <w:pPr>
        <w:pStyle w:val="CodePACKT"/>
        <w:rPr/>
      </w:pPr>
      <w:r>
        <w:rPr/>
        <w:t>console.timeStamp( "cpuExpensiveOperation finished" );</w:t>
      </w:r>
    </w:p>
    <w:p>
      <w:pPr>
        <w:pStyle w:val="LayoutInformationPACKT"/>
        <w:rPr/>
      </w:pPr>
      <w:r>
        <w:rPr/>
      </w:r>
    </w:p>
    <w:p>
      <w:pPr>
        <w:pStyle w:val="LayoutInformationPACKT"/>
        <w:rPr/>
      </w:pPr>
      <w:r>
        <w:rPr/>
      </w:r>
    </w:p>
    <w:p>
      <w:pPr>
        <w:pStyle w:val="LayoutInformationPACKT"/>
        <w:rPr/>
      </w:pPr>
      <w:r>
        <w:rPr/>
      </w:r>
    </w:p>
    <w:p>
      <w:pPr>
        <w:pStyle w:val="LayoutInformationPACKT"/>
        <w:rPr/>
      </w:pPr>
      <w:r>
        <w:drawing>
          <wp:anchor behindDoc="0" distT="0" distB="0" distL="18415" distR="6350" simplePos="0" locked="0" layoutInCell="1" allowOverlap="1" relativeHeight="12">
            <wp:simplePos x="0" y="0"/>
            <wp:positionH relativeFrom="column">
              <wp:align>center</wp:align>
            </wp:positionH>
            <wp:positionV relativeFrom="paragraph">
              <wp:posOffset>0</wp:posOffset>
            </wp:positionV>
            <wp:extent cx="3632200" cy="1731010"/>
            <wp:effectExtent l="0" t="0" r="0" b="0"/>
            <wp:wrapTopAndBottom/>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5"/>
                    <a:stretch>
                      <a:fillRect/>
                    </a:stretch>
                  </pic:blipFill>
                  <pic:spPr bwMode="auto">
                    <a:xfrm>
                      <a:off x="0" y="0"/>
                      <a:ext cx="3632200" cy="1731010"/>
                    </a:xfrm>
                    <a:prstGeom prst="rect">
                      <a:avLst/>
                    </a:prstGeom>
                  </pic:spPr>
                </pic:pic>
              </a:graphicData>
            </a:graphic>
          </wp:anchor>
        </w:drawing>
      </w:r>
      <w:r>
        <w:rPr/>
        <w:t>I</w:t>
      </w:r>
      <w:r>
        <w:rPr/>
        <w:t>nsert image B04886_08_08.png</w:t>
      </w:r>
    </w:p>
    <w:p>
      <w:pPr>
        <w:pStyle w:val="NormalPACKT"/>
        <w:rPr/>
      </w:pPr>
      <w:r>
        <w:rPr/>
      </w:r>
    </w:p>
    <w:p>
      <w:pPr>
        <w:pStyle w:val="NormalPACKT"/>
        <w:rPr/>
      </w:pPr>
      <w:r>
        <w:rPr/>
        <w:t xml:space="preserve">When tuning performance we have to pay particular attention to the response time. There </w:t>
      </w:r>
      <w:del w:id="51" w:author="Priyanka Mehta" w:date="2015-10-13T15:48:00Z">
        <w:r>
          <w:rPr/>
          <w:delText>is</w:delText>
        </w:r>
      </w:del>
      <w:r>
        <w:rPr/>
        <w:t>are a number of techniques that can be used to improve user experience during the bootstrap (non-blocking JavaScript and CSS loading, critical CSS, moving static files CDN and others).  Well, let’s say you decide to load CSS asynchronously (</w:t>
      </w:r>
      <w:r>
        <w:rPr>
          <w:rStyle w:val="URLPACKT"/>
        </w:rPr>
        <w:t>https://www.npmjs.com/package/asynccss</w:t>
      </w:r>
      <w:r>
        <w:rPr/>
        <w:t xml:space="preserve">) and cache into </w:t>
      </w:r>
      <w:r>
        <w:rPr>
          <w:rStyle w:val="CodeInTextPACKT"/>
        </w:rPr>
        <w:t>localStorage</w:t>
      </w:r>
      <w:r>
        <w:rPr/>
        <w:t xml:space="preserve">. But how would you test if you gained anything by this? Fortunately </w:t>
      </w:r>
      <w:r>
        <w:rPr>
          <w:rStyle w:val="KeyWordPACKT"/>
        </w:rPr>
        <w:t>DevTools</w:t>
      </w:r>
      <w:r>
        <w:rPr/>
        <w:t xml:space="preserve"> has </w:t>
      </w:r>
      <w:r>
        <w:rPr>
          <w:rStyle w:val="KeyWordPACKT"/>
        </w:rPr>
        <w:t>Filmstrip</w:t>
      </w:r>
      <w:r>
        <w:rPr/>
        <w:t xml:space="preserve"> feature. We just need to open </w:t>
      </w:r>
      <w:r>
        <w:rPr>
          <w:rStyle w:val="KeyWordPACKT"/>
        </w:rPr>
        <w:t>Network panel</w:t>
      </w:r>
      <w:r>
        <w:rPr/>
        <w:t>, enable</w:t>
      </w:r>
      <w:r>
        <w:rPr>
          <w:rStyle w:val="KeyWordPACKT"/>
        </w:rPr>
        <w:t xml:space="preserve"> Screenshot capturing</w:t>
      </w:r>
      <w:r>
        <w:rPr/>
        <w:t xml:space="preserve"> and reload the page. </w:t>
      </w:r>
      <w:r>
        <w:rPr>
          <w:rStyle w:val="KeyWordPACKT"/>
        </w:rPr>
        <w:t>DevTools</w:t>
      </w:r>
      <w:r>
        <w:rPr/>
        <w:t xml:space="preserve"> shows us the progress of the page load, frame after frame, as the user sees the page during the load process. Besides, we we can manually set connection speed (throttling) for a test and find out how it affects the filmstrip. </w:t>
      </w:r>
    </w:p>
    <w:p>
      <w:pPr>
        <w:pStyle w:val="LayoutInformationPACKT"/>
        <w:rPr/>
      </w:pPr>
      <w:r>
        <w:rPr/>
      </w:r>
    </w:p>
    <w:p>
      <w:pPr>
        <w:pStyle w:val="LayoutInformationPACKT"/>
        <w:rPr/>
      </w:pPr>
      <w:r>
        <w:rPr/>
      </w:r>
    </w:p>
    <w:p>
      <w:pPr>
        <w:pStyle w:val="LayoutInformationPACKT"/>
        <w:rPr/>
      </w:pPr>
      <w:r>
        <w:rPr/>
      </w:r>
    </w:p>
    <w:p>
      <w:pPr>
        <w:pStyle w:val="LayoutInformationPACKT"/>
        <w:rPr/>
      </w:pPr>
      <w:r>
        <w:rPr/>
      </w:r>
    </w:p>
    <w:p>
      <w:pPr>
        <w:pStyle w:val="LayoutInformationPACKT"/>
        <w:rPr/>
      </w:pPr>
      <w:r>
        <w:rPr/>
      </w:r>
    </w:p>
    <w:p>
      <w:pPr>
        <w:pStyle w:val="LayoutInformationPACKT"/>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029200" cy="1858010"/>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6"/>
                    <a:stretch>
                      <a:fillRect/>
                    </a:stretch>
                  </pic:blipFill>
                  <pic:spPr bwMode="auto">
                    <a:xfrm>
                      <a:off x="0" y="0"/>
                      <a:ext cx="5029200" cy="1858010"/>
                    </a:xfrm>
                    <a:prstGeom prst="rect">
                      <a:avLst/>
                    </a:prstGeom>
                  </pic:spPr>
                </pic:pic>
              </a:graphicData>
            </a:graphic>
          </wp:anchor>
        </w:drawing>
      </w:r>
    </w:p>
    <w:p>
      <w:pPr>
        <w:pStyle w:val="LayoutInformationPACKT"/>
        <w:rPr/>
      </w:pPr>
      <w:ins w:id="52" w:author="Dzmitry Sheiko" w:date="2015-11-02T21:03:00Z">
        <w:r>
          <w:rPr/>
          <w:t xml:space="preserve">Insert image </w:t>
        </w:r>
      </w:ins>
      <w:ins w:id="53" w:author="Dzmitry Sheiko" w:date="2015-11-02T21:23:00Z">
        <w:r>
          <w:rPr/>
          <w:t>B04886_08-02-05.png</w:t>
        </w:r>
      </w:ins>
    </w:p>
    <w:p>
      <w:pPr>
        <w:pStyle w:val="LayoutInformationPACKT"/>
        <w:rPr/>
      </w:pPr>
      <w:r>
        <w:rPr/>
      </w:r>
    </w:p>
    <w:p>
      <w:pPr>
        <w:pStyle w:val="LayoutInformationPACKT"/>
        <w:rPr/>
      </w:pPr>
      <w:r>
        <w:rPr/>
      </w:r>
    </w:p>
    <w:p>
      <w:pPr>
        <w:pStyle w:val="LayoutInformationPACKT"/>
        <w:rPr/>
      </w:pPr>
      <w:r>
        <w:rPr/>
      </w:r>
    </w:p>
    <w:p>
      <w:pPr>
        <w:pStyle w:val="LayoutInformationPACKT"/>
        <w:rPr/>
      </w:pPr>
      <w:r>
        <w:rPr/>
        <w:t>Summary</w:t>
      </w:r>
      <w:r>
        <w:rPr/>
        <w:commentReference w:id="6"/>
      </w:r>
    </w:p>
    <w:p>
      <w:pPr>
        <w:pStyle w:val="NormalPACKT"/>
        <w:rPr/>
      </w:pPr>
      <w:r>
        <w:rPr/>
        <w:t xml:space="preserve">Debugging is an integral part of web development. It can be also a pretty sluggish and tedious task. With browser development tools we reduce the time spent on hunting the bugs. We set breakpoints in the code and move step by step to the source of the problem the same way as the program does. When using </w:t>
      </w:r>
      <w:r>
        <w:rPr>
          <w:rStyle w:val="KeyWordPACKT"/>
        </w:rPr>
        <w:t xml:space="preserve">Chrome DevTools </w:t>
      </w:r>
      <w:r>
        <w:rPr/>
        <w:t xml:space="preserve">we can watch for DOM modification events and for specified URL requests. When tuning performance, we can measure time with </w:t>
      </w:r>
      <w:r>
        <w:rPr>
          <w:rStyle w:val="CodeInTextPACKT"/>
        </w:rPr>
        <w:t>time</w:t>
      </w:r>
      <w:r>
        <w:rPr/>
        <w:t>/</w:t>
      </w:r>
      <w:r>
        <w:rPr>
          <w:rStyle w:val="CodeInTextPACKT"/>
        </w:rPr>
        <w:t>timeEnd</w:t>
      </w:r>
      <w:r>
        <w:rPr/>
        <w:t xml:space="preserve"> and request process profile with </w:t>
      </w:r>
      <w:r>
        <w:rPr>
          <w:rStyle w:val="CodeInTextPACKT"/>
        </w:rPr>
        <w:t>profile</w:t>
      </w:r>
      <w:r>
        <w:rPr/>
        <w:t>/</w:t>
      </w:r>
      <w:r>
        <w:rPr>
          <w:rStyle w:val="CodeInTextPACKT"/>
        </w:rPr>
        <w:t>profileEnd</w:t>
      </w:r>
      <w:r>
        <w:rPr/>
        <w:t xml:space="preserve">. By using features such </w:t>
      </w:r>
      <w:r>
        <w:rPr>
          <w:rStyle w:val="KeyWordPACKT"/>
        </w:rPr>
        <w:t>Filmstrip</w:t>
      </w:r>
      <w:r>
        <w:rPr/>
        <w:t xml:space="preserve"> and </w:t>
      </w:r>
      <w:r>
        <w:rPr>
          <w:rStyle w:val="KeyWordPACKT"/>
        </w:rPr>
        <w:t>Throttling</w:t>
      </w:r>
      <w:r>
        <w:rPr/>
        <w:t xml:space="preserve"> we can see looks the page load on different connections.</w:t>
      </w:r>
    </w:p>
    <w:p>
      <w:pPr>
        <w:pStyle w:val="Normal"/>
        <w:spacing w:before="0" w:after="120"/>
        <w:rPr/>
      </w:pPr>
      <w:r>
        <w:rPr/>
      </w:r>
    </w:p>
    <w:p>
      <w:pPr>
        <w:pStyle w:val="NormalPACKT"/>
        <w:rPr/>
      </w:pPr>
      <w:ins w:id="54" w:author="Dzmitry Sheiko" w:date="2015-11-03T10:02:00Z">
        <w:r>
          <w:rPr/>
          <w:t xml:space="preserve">We started this book with reviewing JavaScript core features. We've </w:t>
        </w:r>
      </w:ins>
      <w:ins w:id="55" w:author="Dmitry Sheiko" w:date="2015-11-03T10:29:00Z">
        <w:r>
          <w:rPr/>
          <w:t>learnt</w:t>
        </w:r>
      </w:ins>
      <w:ins w:id="56" w:author="Dzmitry Sheiko" w:date="2015-11-03T10:02:00Z">
        <w:r>
          <w:rPr/>
          <w:t xml:space="preserve"> how </w:t>
        </w:r>
      </w:ins>
      <w:ins w:id="57" w:author="Dmitry Sheiko" w:date="2015-11-03T10:29:00Z">
        <w:r>
          <w:rPr/>
          <w:t xml:space="preserve">to </w:t>
        </w:r>
      </w:ins>
      <w:ins w:id="58" w:author="Dzmitry Sheiko" w:date="2015-11-03T10:02:00Z">
        <w:r>
          <w:rPr/>
          <w:t>make the code more expressive by means of syntactic sugar, we practiced object iteration and collection normalization, we compared various approaches to declare object</w:t>
        </w:r>
      </w:ins>
      <w:del w:id="59" w:author="Dmitry Sheiko" w:date="2015-11-03T10:30:00Z">
        <w:r>
          <w:rPr/>
          <w:delText xml:space="preserve">, </w:delText>
        </w:r>
      </w:del>
      <w:del w:id="60" w:author="Dmitry Sheiko" w:date="2015-11-03T10:30:00Z">
        <w:r>
          <w:rPr>
            <w:lang w:val="en-US" w:eastAsia="ar-SA" w:bidi="ar-SA"/>
          </w:rPr>
          <w:delText>…</w:delText>
        </w:r>
      </w:del>
      <w:del w:id="61" w:author="Dmitry Sheiko" w:date="2015-11-03T10:30:00Z">
        <w:r>
          <w:rPr/>
          <w:delText xml:space="preserve"> </w:delText>
        </w:r>
      </w:del>
      <w:ins w:id="62" w:author="Dmitry Sheiko" w:date="2015-11-03T10:30:00Z">
        <w:r>
          <w:rPr/>
          <w:t xml:space="preserve"> </w:t>
        </w:r>
      </w:ins>
      <w:ins w:id="63" w:author="Dmitry Sheiko" w:date="2015-11-03T10:30:00Z">
        <w:r>
          <w:rPr/>
          <w:t xml:space="preserve">including </w:t>
        </w:r>
      </w:ins>
      <w:ins w:id="64" w:author="Dzmitry Sheiko" w:date="2015-11-03T10:02:00Z">
        <w:r>
          <w:rPr/>
          <w:t>ES6 classes</w:t>
        </w:r>
      </w:ins>
      <w:ins w:id="65" w:author="Dmitry Sheiko" w:date="2015-11-03T10:30:00Z">
        <w:r>
          <w:rPr/>
          <w:t xml:space="preserve">, </w:t>
        </w:r>
      </w:ins>
      <w:ins w:id="66" w:author="Dmitry Sheiko" w:date="2015-11-03T10:31:00Z">
        <w:r>
          <w:rPr/>
          <w:t xml:space="preserve">we found out how to </w:t>
        </w:r>
      </w:ins>
      <w:ins w:id="67" w:author="Dmitry Sheiko" w:date="2015-11-03T10:47:00Z">
        <w:r>
          <w:rPr/>
          <w:t xml:space="preserve">use “magic methods” of JavaScript. Then we dove into modular programming. We talked about module pattern and modules in general and reviewed three main approaches to modularization in JavaScript AMD, CommonJS and ES6 modules. The next topic was  about  keeping DOM manipulations high-performance. We also examined Fetch API. We also considered some of most exciting  HTML5 APIs such Storage, IndexedDB, Workers, SSE, WebSocket and the technologies are the hood Web Component. We considered techniques to leverage JavaScript event loop and to build no-blocking applications. We practices with design patterns </w:t>
        </w:r>
      </w:ins>
      <w:ins w:id="68" w:author="Dmitry Sheiko" w:date="2015-11-03T10:47:00Z">
        <w:r>
          <w:rPr>
            <w:rFonts w:eastAsia="Times New Roman" w:cs="Times New Roman"/>
            <w:color w:val="00000A"/>
            <w:sz w:val="22"/>
            <w:szCs w:val="24"/>
            <w:lang w:val="en-US" w:eastAsia="ar-SA" w:bidi="ar-SA"/>
          </w:rPr>
          <w:t>in JavaScript and talked about concern separations. We wrote a simple application in three frameworks Backbone, Angular and React. We have tried out Node.js by creating a command-line utility and exposing a web-server. We also created a demo desktop application with NW.js and it's mobile varsion with PhoneGap. At last, we talked about bug hunting.</w:t>
        </w:r>
      </w:ins>
    </w:p>
    <w:p>
      <w:pPr>
        <w:pStyle w:val="NormalPACKT"/>
        <w:rPr>
          <w:rFonts w:ascii="TimesNewRomanPSMT" w:hAnsi="TimesNewRomanPSMT"/>
          <w:b w:val="false"/>
          <w:b w:val="false"/>
          <w:outline w:val="false"/>
          <w:color w:val="000000"/>
          <w:del w:id="70" w:author="Dmitry Sheiko" w:date="2015-11-03T10:47:00Z"/>
          <w:spacing w:val="0"/>
          <w:sz w:val="22"/>
        </w:rPr>
      </w:pPr>
      <w:del w:id="69" w:author="Dmitry Sheiko" w:date="2015-11-03T10:47:00Z">
        <w:r>
          <w:rPr/>
        </w:r>
      </w:del>
    </w:p>
    <w:p>
      <w:pPr>
        <w:pStyle w:val="NormalPACKT"/>
        <w:spacing w:before="0" w:after="120"/>
        <w:rPr/>
      </w:pPr>
      <w:r>
        <w:rPr/>
      </w:r>
    </w:p>
    <w:sectPr>
      <w:headerReference w:type="even" r:id="rId17"/>
      <w:headerReference w:type="default" r:id="rId18"/>
      <w:footerReference w:type="even" r:id="rId19"/>
      <w:footerReference w:type="default" r:id="rId20"/>
      <w:type w:val="nextPage"/>
      <w:pgSz w:w="12240" w:h="15840"/>
      <w:pgMar w:left="2160" w:right="2160" w:header="720" w:top="2347" w:footer="2347" w:bottom="2707" w:gutter="0"/>
      <w:pgNumType w:fmt="decimal"/>
      <w:formProt w:val="false"/>
      <w:textDirection w:val="lrTb"/>
      <w:docGrid w:type="default" w:linePitch="60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riyanka Mehta" w:date="2015-10-13T15:50:00Z" w:initials="Priyanka ">
    <w:p>
      <w:r>
        <w:rPr>
          <w:szCs w:val="20"/>
        </w:rPr>
        <w:t>This chapter looks great and it is very nice ending to our book.</w:t>
      </w:r>
    </w:p>
    <w:p>
      <w:r>
        <w:rPr/>
      </w:r>
    </w:p>
    <w:p>
      <w:r>
        <w:rPr>
          <w:szCs w:val="20"/>
        </w:rPr>
        <w:t>Please go through all the comments and address them.</w:t>
      </w:r>
    </w:p>
    <w:p>
      <w:r>
        <w:rPr/>
      </w:r>
    </w:p>
  </w:comment>
  <w:comment w:id="1" w:author="Durgesh Priyaranjan" w:date="2015-10-25T17:17:00Z" w:initials="Durgesh P">
    <w:p>
      <w:r>
        <w:rPr>
          <w:rFonts w:ascii="Lucida Grande" w:hAnsi="Lucida Grande" w:eastAsia="Arial Unicode MS" w:cs="Arial Unicode MS"/>
          <w:bCs w:val="false"/>
          <w:lang w:eastAsia="hi-IN" w:bidi="hi-IN"/>
        </w:rPr>
        <w:t>Is this a typo? I think it should be developer</w:t>
      </w:r>
    </w:p>
    <w:p>
      <w:r>
        <w:rPr/>
      </w:r>
    </w:p>
  </w:comment>
  <w:comment w:id="2" w:author="Dzmitry Sheiko" w:date="2015-11-02T19:04:44Z" w:initials="DS">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de-DE" w:bidi="ar-SA"/>
        </w:rPr>
        <w:t>Reply to Durgesh Priyaranjan (10/25/2015, 17:17): "..."</w:t>
      </w:r>
    </w:p>
    <w:p>
      <w:r>
        <w:rPr>
          <w:sz w:val="20"/>
          <w:lang w:val="en-US" w:eastAsia="de-DE" w:bidi="ar-SA"/>
        </w:rPr>
        <w:t>done</w:t>
      </w:r>
    </w:p>
    <w:p>
      <w:r>
        <w:rPr/>
      </w:r>
    </w:p>
  </w:comment>
  <w:comment w:id="3" w:author="Priyanka Mehta" w:date="2015-10-13T15:50:00Z" w:initials="Priyanka ">
    <w:p>
      <w:r>
        <w:rPr>
          <w:szCs w:val="20"/>
        </w:rPr>
        <w:t>After introduction, it is really important to add list of topics to be covered in chapter.</w:t>
      </w:r>
    </w:p>
    <w:p>
      <w:r>
        <w:rPr>
          <w:szCs w:val="20"/>
        </w:rPr>
        <w:t>I have added the list here, let me know if you want to change anything.</w:t>
      </w:r>
    </w:p>
    <w:p>
      <w:r>
        <w:rPr/>
      </w:r>
    </w:p>
  </w:comment>
  <w:comment w:id="4" w:author="Durgesh Priyaranjan" w:date="2015-10-25T17:24:00Z" w:initials="Durgesh P">
    <w:p>
      <w:r>
        <w:rPr>
          <w:rFonts w:ascii="Lucida Grande" w:hAnsi="Lucida Grande" w:eastAsia="Arial Unicode MS" w:cs="Arial Unicode MS"/>
          <w:bCs w:val="false"/>
          <w:lang w:eastAsia="hi-IN" w:bidi="hi-IN"/>
        </w:rPr>
        <w:t>Shouldn't it be template?</w:t>
      </w:r>
    </w:p>
    <w:p>
      <w:r>
        <w:rPr/>
      </w:r>
    </w:p>
  </w:comment>
  <w:comment w:id="5" w:author="Dzmitry Sheiko" w:date="2015-11-02T19:05:46Z" w:initials="DS">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de-DE" w:bidi="ar-SA"/>
        </w:rPr>
        <w:t>Reply to Durgesh Priyaranjan (10/25/2015, 17:24): "..."</w:t>
      </w:r>
    </w:p>
    <w:p>
      <w:r>
        <w:rPr>
          <w:sz w:val="20"/>
          <w:lang w:val="en-US" w:eastAsia="de-DE" w:bidi="ar-SA"/>
        </w:rPr>
        <w:t>Sure :), thank you</w:t>
      </w:r>
    </w:p>
    <w:p>
      <w:r>
        <w:rPr/>
      </w:r>
    </w:p>
  </w:comment>
  <w:comment w:id="6" w:author="Priyanka Mehta" w:date="2015-10-13T15:50:00Z" w:initials="Priyanka ">
    <w:p>
      <w:r>
        <w:rPr>
          <w:szCs w:val="20"/>
        </w:rPr>
        <w:t>Since this is the last chapter of the book, can we have more elaborative Summary here, which briefly talks about the book and the topics covered throughout the book.</w:t>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Wingdings 3">
    <w:charset w:val="00"/>
    <w:family w:val="roman"/>
    <w:pitch w:val="variable"/>
  </w:font>
  <w:font w:name="Lucida Console">
    <w:charset w:val="00"/>
    <w:family w:val="roman"/>
    <w:pitch w:val="variable"/>
  </w:font>
  <w:font w:name="Tahoma">
    <w:charset w:val="00"/>
    <w:family w:val="roman"/>
    <w:pitch w:val="variable"/>
  </w:font>
  <w:font w:name="Liberation Mono">
    <w:altName w:val="Courier New"/>
    <w:charset w:val="00"/>
    <w:family w:val="roman"/>
    <w:pitch w:val="variable"/>
  </w:font>
  <w:font w:name="Book Antiqua">
    <w:charset w:val="00"/>
    <w:family w:val="roman"/>
    <w:pitch w:val="variable"/>
  </w:font>
  <w:font w:name="TimesNewRomanPSMT">
    <w:charset w:val="00"/>
    <w:family w:val="roman"/>
    <w:pitch w:val="variable"/>
  </w:font>
  <w:font w:name="Lucida Grand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60" w:after="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60" w:after="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19" w:leader="none"/>
        <w:tab w:val="right" w:pos="9638" w:leader="none"/>
      </w:tabs>
      <w:spacing w:before="6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19" w:leader="none"/>
        <w:tab w:val="right" w:pos="9638" w:leader="none"/>
      </w:tabs>
      <w:spacing w:before="60" w:after="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pPr>
    <w:r>
      <w:rPr/>
    </w:r>
  </w:p>
  <w:p>
    <w:pPr>
      <w:pStyle w:val="NormalPACKT"/>
      <w:suppressLineNumbers/>
      <w:spacing w:before="0" w:after="12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trackRevisions/>
  <w:mirrorMargins/>
  <w:embedSystemFonts/>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60" w:after="60"/>
      <w:jc w:val="left"/>
    </w:pPr>
    <w:rPr>
      <w:rFonts w:ascii="Arial" w:hAnsi="Arial" w:eastAsia="Times New Roman" w:cs="Arial"/>
      <w:bCs/>
      <w:color w:val="00000A"/>
      <w:sz w:val="20"/>
      <w:szCs w:val="24"/>
      <w:lang w:val="en-US" w:eastAsia="ar-SA" w:bidi="ar-SA"/>
    </w:rPr>
  </w:style>
  <w:style w:type="paragraph" w:styleId="Heading1">
    <w:name w:val="Heading 1"/>
    <w:basedOn w:val="Heading"/>
    <w:qFormat/>
    <w:pPr>
      <w:keepNext/>
      <w:widowControl/>
      <w:suppressAutoHyphens w:val="true"/>
      <w:bidi w:val="0"/>
      <w:spacing w:before="400" w:after="60"/>
      <w:jc w:val="left"/>
      <w:outlineLvl w:val="0"/>
    </w:pPr>
    <w:rPr>
      <w:rFonts w:ascii="Arial" w:hAnsi="Arial" w:cs="Arial"/>
      <w:b/>
      <w:iCs/>
      <w:color w:val="000000"/>
      <w:sz w:val="32"/>
      <w:szCs w:val="32"/>
      <w:lang w:val="en-GB" w:eastAsia="ar-SA"/>
    </w:rPr>
  </w:style>
  <w:style w:type="paragraph" w:styleId="Heading2">
    <w:name w:val="Heading 2"/>
    <w:basedOn w:val="Heading"/>
    <w:qFormat/>
    <w:pPr>
      <w:keepNext/>
      <w:widowControl/>
      <w:suppressAutoHyphens w:val="true"/>
      <w:bidi w:val="0"/>
      <w:spacing w:before="320" w:after="60"/>
      <w:jc w:val="left"/>
      <w:outlineLvl w:val="1"/>
    </w:pPr>
    <w:rPr>
      <w:rFonts w:ascii="Arial" w:hAnsi="Arial" w:cs="Arial"/>
      <w:b/>
      <w:bCs/>
      <w:iCs/>
      <w:color w:val="000000"/>
      <w:sz w:val="28"/>
      <w:szCs w:val="28"/>
      <w:lang w:val="en-GB" w:eastAsia="ar-SA"/>
    </w:rPr>
  </w:style>
  <w:style w:type="paragraph" w:styleId="Heading3">
    <w:name w:val="Heading 3"/>
    <w:basedOn w:val="Heading"/>
    <w:qFormat/>
    <w:pPr>
      <w:keepNext/>
      <w:widowControl/>
      <w:suppressAutoHyphens w:val="true"/>
      <w:bidi w:val="0"/>
      <w:spacing w:before="240" w:after="60"/>
      <w:jc w:val="left"/>
      <w:outlineLvl w:val="2"/>
    </w:pPr>
    <w:rPr>
      <w:rFonts w:ascii="Arial" w:hAnsi="Arial" w:cs="Arial"/>
      <w:b/>
      <w:iCs/>
      <w:color w:val="000000"/>
      <w:sz w:val="26"/>
      <w:szCs w:val="26"/>
      <w:lang w:val="en-GB" w:eastAsia="ar-SA"/>
    </w:rPr>
  </w:style>
  <w:style w:type="paragraph" w:styleId="Heading4">
    <w:name w:val="Heading 4"/>
    <w:basedOn w:val="Heading"/>
    <w:qFormat/>
    <w:pPr>
      <w:widowControl/>
      <w:suppressAutoHyphens w:val="true"/>
      <w:bidi w:val="0"/>
      <w:spacing w:before="160" w:after="60"/>
      <w:jc w:val="left"/>
      <w:outlineLvl w:val="3"/>
    </w:pPr>
    <w:rPr>
      <w:rFonts w:ascii="Arial" w:hAnsi="Arial" w:cs="Arial"/>
      <w:b/>
      <w:iCs/>
      <w:color w:val="000000"/>
      <w:sz w:val="24"/>
      <w:szCs w:val="28"/>
      <w:lang w:val="en-GB" w:eastAsia="ar-SA"/>
    </w:rPr>
  </w:style>
  <w:style w:type="paragraph" w:styleId="Heading5">
    <w:name w:val="Heading 5"/>
    <w:basedOn w:val="Heading"/>
    <w:qFormat/>
    <w:pPr>
      <w:widowControl/>
      <w:suppressAutoHyphens w:val="true"/>
      <w:bidi w:val="0"/>
      <w:spacing w:before="80" w:after="60"/>
      <w:jc w:val="left"/>
      <w:outlineLvl w:val="4"/>
    </w:pPr>
    <w:rPr>
      <w:rFonts w:ascii="Arial" w:hAnsi="Arial" w:cs="Arial"/>
      <w:b/>
      <w:color w:val="000000"/>
      <w:sz w:val="22"/>
      <w:szCs w:val="26"/>
      <w:lang w:val="en-GB" w:eastAsia="ar-SA"/>
    </w:rPr>
  </w:style>
  <w:style w:type="paragraph" w:styleId="Heading6">
    <w:name w:val="Heading 6"/>
    <w:basedOn w:val="Heading2"/>
    <w:qFormat/>
    <w:pPr>
      <w:spacing w:before="120" w:after="60"/>
      <w:outlineLvl w:val="5"/>
    </w:pPr>
    <w:rPr>
      <w:rFonts w:cs="Times New Roman"/>
      <w:b w:val="false"/>
      <w:bCs w:val="false"/>
      <w:sz w:val="20"/>
      <w:szCs w:val="22"/>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DefaultParagraphFont" w:default="1">
    <w:name w:val="Default Paragraph Font"/>
    <w:uiPriority w:val="1"/>
    <w:semiHidden/>
    <w:unhideWhenUsed/>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rFonts w:ascii="Symbol" w:hAnsi="Symbol" w:cs="Symbol"/>
    </w:rPr>
  </w:style>
  <w:style w:type="character" w:styleId="WW8Num9z0" w:customStyle="1">
    <w:name w:val="WW8Num9z0"/>
    <w:qFormat/>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6z0" w:customStyle="1">
    <w:name w:val="WW8Num6z0"/>
    <w:qFormat/>
    <w:rPr>
      <w:rFonts w:ascii="Symbol" w:hAnsi="Symbol" w:cs="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8z0" w:customStyle="1">
    <w:name w:val="WW8Num8z0"/>
    <w:qFormat/>
    <w:rPr>
      <w:rFonts w:ascii="Symbol" w:hAnsi="Symbol" w:cs="Symbol"/>
    </w:rPr>
  </w:style>
  <w:style w:type="character" w:styleId="WW8Num8z1" w:customStyle="1">
    <w:name w:val="WW8Num8z1"/>
    <w:qFormat/>
    <w:rPr>
      <w:rFonts w:ascii="OpenSymbol" w:hAnsi="OpenSymbol" w:cs="OpenSymbol"/>
    </w:rPr>
  </w:style>
  <w:style w:type="character" w:styleId="WWDefaultParagraphFont" w:customStyle="1">
    <w:name w:val="WW-Default Paragraph Font"/>
    <w:qFormat/>
    <w:rPr/>
  </w:style>
  <w:style w:type="character" w:styleId="WW8Num7z2" w:customStyle="1">
    <w:name w:val="WW8Num7z2"/>
    <w:qFormat/>
    <w:rPr>
      <w:rFonts w:ascii="Wingdings" w:hAnsi="Wingdings" w:cs="Wingdings"/>
    </w:rPr>
  </w:style>
  <w:style w:type="character" w:styleId="WW8Num10z0" w:customStyle="1">
    <w:name w:val="WW8Num10z0"/>
    <w:qFormat/>
    <w:rPr>
      <w:rFonts w:ascii="Wingdings 3" w:hAnsi="Wingdings 3" w:cs="Wingdings 3"/>
    </w:rPr>
  </w:style>
  <w:style w:type="character" w:styleId="WW8Num11z0" w:customStyle="1">
    <w:name w:val="WW8Num11z0"/>
    <w:qFormat/>
    <w:rPr>
      <w:rFonts w:ascii="Symbol" w:hAnsi="Symbol" w:cs="Symbol"/>
      <w:color w:val="00000A"/>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Symbol" w:hAnsi="Symbol" w:cs="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rFonts w:ascii="Courier New" w:hAnsi="Courier New" w:cs="Courier New"/>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Symbol" w:hAnsi="Symbol" w:cs="Symbol"/>
      <w:color w:val="00000A"/>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16z0" w:customStyle="1">
    <w:name w:val="WW8Num16z0"/>
    <w:qFormat/>
    <w:rPr>
      <w:rFonts w:ascii="Courier New" w:hAnsi="Courier New" w:cs="Courier New"/>
    </w:rPr>
  </w:style>
  <w:style w:type="character" w:styleId="WW8Num16z2" w:customStyle="1">
    <w:name w:val="WW8Num16z2"/>
    <w:qFormat/>
    <w:rPr>
      <w:rFonts w:ascii="Wingdings" w:hAnsi="Wingdings" w:cs="Wingdings"/>
    </w:rPr>
  </w:style>
  <w:style w:type="character" w:styleId="WW8Num16z3" w:customStyle="1">
    <w:name w:val="WW8Num16z3"/>
    <w:qFormat/>
    <w:rPr>
      <w:rFonts w:ascii="Symbol" w:hAnsi="Symbol" w:cs="Symbol"/>
    </w:rPr>
  </w:style>
  <w:style w:type="character" w:styleId="WWDefaultParagraphFont1" w:customStyle="1">
    <w:name w:val="WW-Default Paragraph Font1"/>
    <w:qFormat/>
    <w:rPr/>
  </w:style>
  <w:style w:type="character" w:styleId="CodeInTextPACKT" w:customStyle="1">
    <w:name w:val="Code In Text [PACKT]"/>
    <w:qFormat/>
    <w:rPr>
      <w:rFonts w:ascii="Lucida Console" w:hAnsi="Lucida Console" w:cs="Lucida Console"/>
      <w:color w:val="747959"/>
      <w:sz w:val="19"/>
      <w:szCs w:val="18"/>
    </w:rPr>
  </w:style>
  <w:style w:type="character" w:styleId="ScreenTextPACKT" w:customStyle="1">
    <w:name w:val="Screen Text [PACKT]"/>
    <w:qFormat/>
    <w:rPr>
      <w:rFonts w:ascii="Times New Roman" w:hAnsi="Times New Roman" w:cs="Times New Roman"/>
      <w:b/>
      <w:color w:val="008000"/>
      <w:sz w:val="22"/>
    </w:rPr>
  </w:style>
  <w:style w:type="character" w:styleId="Pagenumber">
    <w:name w:val="page number"/>
    <w:qFormat/>
    <w:rPr>
      <w:rFonts w:ascii="Arial" w:hAnsi="Arial" w:cs="Arial"/>
      <w:b/>
      <w:color w:val="000000"/>
      <w:sz w:val="16"/>
    </w:rPr>
  </w:style>
  <w:style w:type="character" w:styleId="HeaderFooterPACKT" w:customStyle="1">
    <w:name w:val="Header/Footer [PACKT]"/>
    <w:qFormat/>
    <w:rPr>
      <w:rFonts w:ascii="Arial" w:hAnsi="Arial" w:cs="Arial"/>
      <w:color w:val="000000"/>
      <w:sz w:val="16"/>
    </w:rPr>
  </w:style>
  <w:style w:type="character" w:styleId="KeyWordPACKT" w:customStyle="1">
    <w:name w:val="Key Word [PACKT]"/>
    <w:qFormat/>
    <w:rPr>
      <w:b/>
    </w:rPr>
  </w:style>
  <w:style w:type="character" w:styleId="KeyPACKT" w:customStyle="1">
    <w:name w:val="Key [PACKT]"/>
    <w:qFormat/>
    <w:rPr>
      <w:i/>
      <w:color w:val="00CCFF"/>
    </w:rPr>
  </w:style>
  <w:style w:type="character" w:styleId="URLPACKT" w:customStyle="1">
    <w:name w:val="URL [PACKT]"/>
    <w:qFormat/>
    <w:rPr>
      <w:rFonts w:ascii="Lucida Console" w:hAnsi="Lucida Console" w:cs="Lucida Console"/>
      <w:color w:val="0000FF"/>
      <w:sz w:val="19"/>
      <w:szCs w:val="18"/>
    </w:rPr>
  </w:style>
  <w:style w:type="character" w:styleId="ItalicsPACKT" w:customStyle="1">
    <w:name w:val="Italics [PACKT]"/>
    <w:qFormat/>
    <w:rPr>
      <w:i/>
      <w:color w:val="FF99CC"/>
    </w:rPr>
  </w:style>
  <w:style w:type="character" w:styleId="FigurePACKTChar" w:customStyle="1">
    <w:name w:val="Figure [PACKT] Char"/>
    <w:qFormat/>
    <w:rPr>
      <w:rFonts w:ascii="Tahoma" w:hAnsi="Tahoma" w:cs="Tahoma"/>
      <w:sz w:val="16"/>
      <w:szCs w:val="16"/>
      <w:lang w:val="en-GB" w:eastAsia="ar-SA" w:bidi="ar-SA"/>
    </w:rPr>
  </w:style>
  <w:style w:type="character" w:styleId="BoldPACKT" w:customStyle="1">
    <w:name w:val="Bold [PACKT]"/>
    <w:qFormat/>
    <w:rPr>
      <w:b/>
    </w:rPr>
  </w:style>
  <w:style w:type="character" w:styleId="NormalPACKTChar" w:customStyle="1">
    <w:name w:val="Normal [PACKT] Char"/>
    <w:qFormat/>
    <w:rPr>
      <w:sz w:val="22"/>
      <w:szCs w:val="24"/>
      <w:lang w:val="en-US" w:eastAsia="ar-SA" w:bidi="ar-SA"/>
    </w:rPr>
  </w:style>
  <w:style w:type="character" w:styleId="InformationBoxPACKTChar" w:customStyle="1">
    <w:name w:val="Information Box [PACKT] Char"/>
    <w:basedOn w:val="NormalPACKTChar"/>
    <w:qFormat/>
    <w:rPr/>
  </w:style>
  <w:style w:type="character" w:styleId="Heading3Char" w:customStyle="1">
    <w:name w:val="Heading 3 Char"/>
    <w:qFormat/>
    <w:rPr>
      <w:rFonts w:ascii="Arial" w:hAnsi="Arial" w:cs="Arial"/>
      <w:b/>
      <w:iCs/>
      <w:color w:val="3366FF"/>
      <w:sz w:val="26"/>
      <w:szCs w:val="26"/>
      <w:lang w:val="en-GB" w:eastAsia="ar-SA" w:bidi="ar-SA"/>
    </w:rPr>
  </w:style>
  <w:style w:type="character" w:styleId="Heading4Char" w:customStyle="1">
    <w:name w:val="Heading 4 Char"/>
    <w:qFormat/>
    <w:rPr>
      <w:rFonts w:ascii="Arial" w:hAnsi="Arial" w:cs="Arial"/>
      <w:b/>
      <w:iCs/>
      <w:color w:val="33CCCC"/>
      <w:sz w:val="24"/>
      <w:szCs w:val="28"/>
      <w:lang w:val="en-GB" w:eastAsia="ar-SA" w:bidi="ar-SA"/>
    </w:rPr>
  </w:style>
  <w:style w:type="character" w:styleId="InternetLink">
    <w:name w:val="Internet Link"/>
    <w:rPr>
      <w:color w:val="000080"/>
      <w:u w:val="single"/>
    </w:rPr>
  </w:style>
  <w:style w:type="character" w:styleId="Bullets" w:customStyle="1">
    <w:name w:val="Bullets"/>
    <w:qFormat/>
    <w:rPr>
      <w:rFonts w:ascii="OpenSymbol" w:hAnsi="OpenSymbol" w:eastAsia="OpenSymbol" w:cs="OpenSymbol"/>
    </w:rPr>
  </w:style>
  <w:style w:type="character" w:styleId="ListLabel2" w:customStyle="1">
    <w:name w:val="ListLabel 2"/>
    <w:qFormat/>
    <w:rPr>
      <w:rFonts w:cs="Courier New"/>
    </w:rPr>
  </w:style>
  <w:style w:type="character" w:styleId="Annotationreference">
    <w:name w:val="annotation reference"/>
    <w:qFormat/>
    <w:rPr>
      <w:sz w:val="16"/>
      <w:szCs w:val="16"/>
    </w:rPr>
  </w:style>
  <w:style w:type="character" w:styleId="CommentTextChar" w:customStyle="1">
    <w:name w:val="Comment Text Char"/>
    <w:qFormat/>
    <w:rPr>
      <w:lang w:val="en-US"/>
    </w:rPr>
  </w:style>
  <w:style w:type="character" w:styleId="CommentSubjectChar" w:customStyle="1">
    <w:name w:val="Comment Subject Char"/>
    <w:qFormat/>
    <w:rPr>
      <w:b/>
      <w:bCs/>
      <w:lang w:val="en-US"/>
    </w:rPr>
  </w:style>
  <w:style w:type="character" w:styleId="BalloonTextChar" w:customStyle="1">
    <w:name w:val="Balloon Text Char"/>
    <w:qFormat/>
    <w:rPr>
      <w:rFonts w:ascii="Tahoma" w:hAnsi="Tahoma" w:cs="Tahoma"/>
      <w:bCs/>
      <w:sz w:val="16"/>
      <w:szCs w:val="16"/>
    </w:rPr>
  </w:style>
  <w:style w:type="character" w:styleId="Heading1Char" w:customStyle="1">
    <w:name w:val="Heading 1 Char"/>
    <w:qFormat/>
    <w:rPr>
      <w:rFonts w:ascii="Arial" w:hAnsi="Arial" w:cs="Arial"/>
      <w:b/>
      <w:iCs/>
      <w:color w:val="000000"/>
      <w:sz w:val="32"/>
      <w:szCs w:val="32"/>
      <w:lang w:val="en-GB" w:eastAsia="ar-SA" w:bidi="ar-SA"/>
    </w:rPr>
  </w:style>
  <w:style w:type="character" w:styleId="Heading2Char" w:customStyle="1">
    <w:name w:val="Heading 2 Char"/>
    <w:qFormat/>
    <w:rPr>
      <w:rFonts w:ascii="Arial" w:hAnsi="Arial" w:cs="Arial"/>
      <w:b/>
      <w:bCs/>
      <w:iCs/>
      <w:color w:val="000000"/>
      <w:sz w:val="28"/>
      <w:szCs w:val="28"/>
      <w:lang w:val="en-GB" w:eastAsia="ar-SA" w:bidi="ar-SA"/>
    </w:rPr>
  </w:style>
  <w:style w:type="character" w:styleId="Heading6Char" w:customStyle="1">
    <w:name w:val="Heading 6 Char"/>
    <w:qFormat/>
    <w:rPr>
      <w:rFonts w:ascii="Arial" w:hAnsi="Arial" w:cs="Arial"/>
      <w:iCs/>
      <w:color w:val="000000"/>
      <w:szCs w:val="22"/>
      <w:lang w:val="en-GB"/>
    </w:rPr>
  </w:style>
  <w:style w:type="character" w:styleId="EmailPACKT" w:customStyle="1">
    <w:name w:val="Email [PACKT]"/>
    <w:qFormat/>
    <w:rPr>
      <w:rFonts w:ascii="Lucida Console" w:hAnsi="Lucida Console" w:cs="Lucida Console"/>
      <w:color w:val="FF6600"/>
      <w:sz w:val="19"/>
      <w:szCs w:val="18"/>
    </w:rPr>
  </w:style>
  <w:style w:type="character" w:styleId="ChapterrefPACKT" w:customStyle="1">
    <w:name w:val="Chapterref [PACKT]"/>
    <w:qFormat/>
    <w:rPr>
      <w:rFonts w:ascii="Times New Roman" w:hAnsi="Times New Roman" w:cs="Times New Roman"/>
      <w:i/>
      <w:strike w:val="false"/>
      <w:dstrike w:val="false"/>
      <w:color w:val="808000"/>
      <w:position w:val="0"/>
      <w:sz w:val="22"/>
      <w:sz w:val="22"/>
      <w:szCs w:val="22"/>
      <w:u w:val="none"/>
      <w:vertAlign w:val="baseline"/>
    </w:rPr>
  </w:style>
  <w:style w:type="character" w:styleId="IconPACKT" w:customStyle="1">
    <w:name w:val="Icon [PACKT]"/>
    <w:qFormat/>
    <w:rPr>
      <w:rFonts w:ascii="Times New Roman" w:hAnsi="Times New Roman" w:cs="Times New Roman"/>
      <w:sz w:val="22"/>
      <w:lang w:val="de-DE"/>
    </w:rPr>
  </w:style>
  <w:style w:type="character" w:styleId="BodyTextChar" w:customStyle="1">
    <w:name w:val="Body Text Char"/>
    <w:qFormat/>
    <w:rPr>
      <w:rFonts w:ascii="Arial" w:hAnsi="Arial" w:cs="Arial"/>
      <w:bCs/>
      <w:szCs w:val="24"/>
    </w:rPr>
  </w:style>
  <w:style w:type="character" w:styleId="ListLabel3">
    <w:name w:val="ListLabel 3"/>
    <w:qFormat/>
    <w:rPr>
      <w:rFonts w:cs="Symbol"/>
    </w:rPr>
  </w:style>
  <w:style w:type="character" w:styleId="CaptionCharacters">
    <w:name w:val="Caption Characters"/>
    <w:qFormat/>
    <w:rPr/>
  </w:style>
  <w:style w:type="character" w:styleId="Definition">
    <w:name w:val="Definition"/>
    <w:qFormat/>
    <w:rPr/>
  </w:style>
  <w:style w:type="character" w:styleId="DropCaps">
    <w:name w:val="Drop Caps"/>
    <w:qFormat/>
    <w:rPr/>
  </w:style>
  <w:style w:type="character" w:styleId="Emphasis">
    <w:name w:val="Emphasis"/>
    <w:qFormat/>
    <w:rPr>
      <w:i/>
      <w:iCs/>
    </w:rPr>
  </w:style>
  <w:style w:type="character" w:styleId="EndnoteAnchor">
    <w:name w:val="Endnote Anchor"/>
    <w:rPr>
      <w:vertAlign w:val="superscript"/>
    </w:rPr>
  </w:style>
  <w:style w:type="character" w:styleId="EndnoteCharacters">
    <w:name w:val="Endnote Characters"/>
    <w:qFormat/>
    <w:rPr/>
  </w:style>
  <w:style w:type="character" w:styleId="Example">
    <w:name w:val="Example"/>
    <w:qFormat/>
    <w:rPr>
      <w:rFonts w:ascii="Liberation Mono" w:hAnsi="Liberation Mono" w:eastAsia="Liberation Mono" w:cs="Liberation Mono"/>
    </w:rPr>
  </w:style>
  <w:style w:type="character" w:styleId="FootnoteAnchor">
    <w:name w:val="Footnote Anchor"/>
    <w:rPr>
      <w:vertAlign w:val="superscript"/>
    </w:rPr>
  </w:style>
  <w:style w:type="character" w:styleId="FootnoteCharacters">
    <w:name w:val="Footnote Characters"/>
    <w:qFormat/>
    <w:rPr/>
  </w:style>
  <w:style w:type="character" w:styleId="IndexLink">
    <w:name w:val="Index Link"/>
    <w:qFormat/>
    <w:rPr/>
  </w:style>
  <w:style w:type="character" w:styleId="LineNumbering">
    <w:name w:val="Line Numbering"/>
    <w:rPr/>
  </w:style>
  <w:style w:type="character" w:styleId="MainIndexEntry">
    <w:name w:val="Main Index Entry"/>
    <w:qFormat/>
    <w:rPr>
      <w:b/>
      <w:bCs/>
    </w:rPr>
  </w:style>
  <w:style w:type="character" w:styleId="NumberingSymbols">
    <w:name w:val="Numbering Symbols"/>
    <w:qFormat/>
    <w:rPr/>
  </w:style>
  <w:style w:type="character" w:styleId="PageNumber1">
    <w:name w:val="Page Number"/>
    <w:rPr/>
  </w:style>
  <w:style w:type="character" w:styleId="Placeholder">
    <w:name w:val="Placeholder"/>
    <w:qFormat/>
    <w:rPr>
      <w:smallCaps/>
      <w:color w:val="008080"/>
      <w:u w:val="dotted"/>
    </w:rPr>
  </w:style>
  <w:style w:type="character" w:styleId="Quotation">
    <w:name w:val="Quotation"/>
    <w:qFormat/>
    <w:rPr>
      <w:i/>
      <w:iCs/>
    </w:rPr>
  </w:style>
  <w:style w:type="character" w:styleId="Rubies">
    <w:name w:val="Rubies"/>
    <w:qFormat/>
    <w:rPr>
      <w:sz w:val="12"/>
      <w:szCs w:val="12"/>
      <w:u w:val="none"/>
      <w:em w:val="none"/>
    </w:rPr>
  </w:style>
  <w:style w:type="character" w:styleId="SourceText">
    <w:name w:val="Source Text"/>
    <w:qFormat/>
    <w:rPr>
      <w:rFonts w:ascii="Liberation Mono" w:hAnsi="Liberation Mono" w:eastAsia="Liberation Mono" w:cs="Liberation Mono"/>
    </w:rPr>
  </w:style>
  <w:style w:type="character" w:styleId="StrongEmphasis">
    <w:name w:val="Strong Emphasis"/>
    <w:rPr>
      <w:b/>
      <w:bCs/>
    </w:rPr>
  </w:style>
  <w:style w:type="character" w:styleId="Teletype">
    <w:name w:val="Teletype"/>
    <w:qFormat/>
    <w:rPr>
      <w:rFonts w:ascii="Liberation Mono" w:hAnsi="Liberation Mono" w:eastAsia="Liberation Mono" w:cs="Liberation Mono"/>
    </w:rPr>
  </w:style>
  <w:style w:type="character" w:styleId="UserEntry">
    <w:name w:val="User Entry"/>
    <w:qFormat/>
    <w:rPr>
      <w:rFonts w:ascii="Liberation Mono" w:hAnsi="Liberation Mono" w:eastAsia="Liberation Mono" w:cs="Liberation Mono"/>
    </w:rPr>
  </w:style>
  <w:style w:type="character" w:styleId="Variable">
    <w:name w:val="Variable"/>
    <w:qFormat/>
    <w:rPr>
      <w:i/>
      <w:iCs/>
    </w:rPr>
  </w:style>
  <w:style w:type="character" w:styleId="VerticalNumberingSymbols">
    <w:name w:val="Vertical Numbering Symbols"/>
    <w:qFormat/>
    <w:rPr>
      <w:eastAsianLayout w:vert="true"/>
    </w:rPr>
  </w:style>
  <w:style w:type="character" w:styleId="VisitedInternetLink">
    <w:name w:val="Visited Internet Link"/>
    <w:rPr>
      <w:color w:val="800000"/>
      <w:u w:val="single"/>
      <w:lang w:val="zxx" w:eastAsia="zxx" w:bidi="zxx"/>
    </w:rPr>
  </w:style>
  <w:style w:type="character" w:styleId="ListLabel4">
    <w:name w:val="ListLabel 4"/>
    <w:qFormat/>
    <w:rPr>
      <w:rFonts w:cs="Symbol"/>
    </w:rPr>
  </w:style>
  <w:style w:type="character" w:styleId="ListLabel5">
    <w:name w:val="ListLabel 5"/>
    <w:qFormat/>
    <w:rPr>
      <w:rFonts w:cs="Symbol"/>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name w:val="Text Body"/>
    <w:basedOn w:val="Normal"/>
    <w:pPr>
      <w:spacing w:before="0" w:after="120"/>
    </w:pPr>
    <w:rPr>
      <w:rFonts w:cs="Times New Roman"/>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rPr>
  </w:style>
  <w:style w:type="paragraph" w:styleId="NormalPACKT" w:customStyle="1">
    <w:name w:val="Normal [PACKT]"/>
    <w:qFormat/>
    <w:pPr>
      <w:widowControl/>
      <w:suppressAutoHyphens w:val="true"/>
      <w:bidi w:val="0"/>
      <w:spacing w:before="0" w:after="120"/>
      <w:jc w:val="left"/>
    </w:pPr>
    <w:rPr>
      <w:rFonts w:ascii="Times New Roman" w:hAnsi="Times New Roman" w:eastAsia="Times New Roman" w:cs="Times New Roman"/>
      <w:color w:val="00000A"/>
      <w:sz w:val="22"/>
      <w:szCs w:val="24"/>
      <w:lang w:val="en-US" w:eastAsia="ar-SA" w:bidi="ar-SA"/>
    </w:rPr>
  </w:style>
  <w:style w:type="paragraph" w:styleId="QuotePACKT" w:customStyle="1">
    <w:name w:val="Quote [PACKT]"/>
    <w:basedOn w:val="NormalPACKT"/>
    <w:qFormat/>
    <w:pPr>
      <w:shd w:val="clear" w:color="auto" w:fill="FFFF00"/>
      <w:spacing w:before="180" w:after="180"/>
      <w:ind w:left="432" w:right="432" w:hanging="0"/>
    </w:pPr>
    <w:rPr>
      <w:i/>
    </w:rPr>
  </w:style>
  <w:style w:type="paragraph" w:styleId="ChapterTitlePACKT" w:customStyle="1">
    <w:name w:val="Chapter Title [PACKT]"/>
    <w:qFormat/>
    <w:pPr>
      <w:widowControl/>
      <w:suppressAutoHyphens w:val="true"/>
      <w:bidi w:val="0"/>
      <w:spacing w:before="0" w:after="840"/>
      <w:jc w:val="right"/>
    </w:pPr>
    <w:rPr>
      <w:rFonts w:ascii="Arial" w:hAnsi="Arial" w:eastAsia="Times New Roman" w:cs="Arial"/>
      <w:bCs/>
      <w:color w:val="000000"/>
      <w:sz w:val="56"/>
      <w:szCs w:val="32"/>
      <w:lang w:val="en-GB" w:eastAsia="ar-SA" w:bidi="ar-SA"/>
    </w:rPr>
  </w:style>
  <w:style w:type="paragraph" w:styleId="CodePACKT" w:customStyle="1">
    <w:name w:val="Code [PACKT]"/>
    <w:basedOn w:val="NormalPACKT"/>
    <w:qFormat/>
    <w:pPr>
      <w:spacing w:before="0" w:after="50"/>
      <w:ind w:left="360" w:hanging="0"/>
    </w:pPr>
    <w:rPr>
      <w:rFonts w:ascii="Lucida Console" w:hAnsi="Lucida Console" w:cs="Lucida Console"/>
      <w:sz w:val="19"/>
      <w:szCs w:val="18"/>
    </w:rPr>
  </w:style>
  <w:style w:type="paragraph" w:styleId="BulletPACKT" w:customStyle="1">
    <w:name w:val="Bullet [PACKT]"/>
    <w:basedOn w:val="NormalPACKT"/>
    <w:qFormat/>
    <w:pPr>
      <w:tabs>
        <w:tab w:val="left" w:pos="360" w:leader="none"/>
      </w:tabs>
      <w:spacing w:before="0" w:after="60"/>
      <w:ind w:left="720" w:right="360" w:hanging="0"/>
    </w:pPr>
    <w:rPr/>
  </w:style>
  <w:style w:type="paragraph" w:styleId="InformationBoxPACKT" w:customStyle="1">
    <w:name w:val="Information Box [PACKT]"/>
    <w:basedOn w:val="NormalPACKT"/>
    <w:qFormat/>
    <w:pPr>
      <w:pBdr>
        <w:top w:val="single" w:sz="4" w:space="6" w:color="000001"/>
        <w:left w:val="single" w:sz="4" w:space="4" w:color="000001"/>
        <w:bottom w:val="single" w:sz="4" w:space="9" w:color="000001"/>
        <w:right w:val="single" w:sz="4" w:space="4" w:color="000001"/>
      </w:pBdr>
      <w:shd w:val="clear" w:color="auto" w:fill="FFFFFF"/>
      <w:spacing w:before="180" w:after="180"/>
      <w:ind w:left="720" w:right="720" w:hanging="0"/>
    </w:pPr>
    <w:rPr>
      <w:sz w:val="20"/>
    </w:rPr>
  </w:style>
  <w:style w:type="paragraph" w:styleId="NumberedBulletPACKT" w:customStyle="1">
    <w:name w:val="Numbered Bullet [PACKT]"/>
    <w:basedOn w:val="BulletPACKT"/>
    <w:qFormat/>
    <w:pPr/>
    <w:rPr/>
  </w:style>
  <w:style w:type="paragraph" w:styleId="TableColumnHeadingPACKT" w:customStyle="1">
    <w:name w:val="Table Column Heading [PACKT]"/>
    <w:basedOn w:val="NormalPACKT"/>
    <w:qFormat/>
    <w:pPr>
      <w:spacing w:before="60" w:after="60"/>
    </w:pPr>
    <w:rPr>
      <w:rFonts w:cs="Arial"/>
      <w:b/>
      <w:bCs/>
      <w:sz w:val="20"/>
    </w:rPr>
  </w:style>
  <w:style w:type="paragraph" w:styleId="CodeEndPACKT" w:customStyle="1">
    <w:name w:val="Code End [PACKT]"/>
    <w:basedOn w:val="CodePACKT"/>
    <w:qFormat/>
    <w:pPr>
      <w:spacing w:before="0" w:after="120"/>
    </w:pPr>
    <w:rPr/>
  </w:style>
  <w:style w:type="paragraph" w:styleId="TableContentPACKT" w:customStyle="1">
    <w:name w:val="Table Content [PACKT]"/>
    <w:basedOn w:val="TableColumnHeadingPACKT"/>
    <w:qFormat/>
    <w:pPr/>
    <w:rPr>
      <w:b w:val="false"/>
    </w:rPr>
  </w:style>
  <w:style w:type="paragraph" w:styleId="Contents1">
    <w:name w:val="Contents 1"/>
    <w:basedOn w:val="Normal"/>
    <w:next w:val="Normal"/>
    <w:pPr>
      <w:tabs>
        <w:tab w:val="right" w:pos="7906" w:leader="none"/>
      </w:tabs>
    </w:pPr>
    <w:rPr>
      <w:b/>
      <w:color w:val="000000"/>
      <w:sz w:val="24"/>
      <w:u w:val="single"/>
    </w:rPr>
  </w:style>
  <w:style w:type="paragraph" w:styleId="Contents2">
    <w:name w:val="Contents 2"/>
    <w:basedOn w:val="Normal"/>
    <w:next w:val="Normal"/>
    <w:pPr>
      <w:tabs>
        <w:tab w:val="right" w:pos="7906" w:leader="none"/>
      </w:tabs>
      <w:spacing w:before="20" w:after="60"/>
      <w:ind w:left="202" w:hanging="0"/>
    </w:pPr>
    <w:rPr>
      <w:b/>
      <w:color w:val="000000"/>
    </w:rPr>
  </w:style>
  <w:style w:type="paragraph" w:styleId="Contents3">
    <w:name w:val="Contents 3"/>
    <w:basedOn w:val="Normal"/>
    <w:next w:val="Normal"/>
    <w:pPr>
      <w:tabs>
        <w:tab w:val="right" w:pos="7906" w:leader="none"/>
      </w:tabs>
      <w:spacing w:before="40" w:after="20"/>
      <w:ind w:left="403" w:hanging="0"/>
    </w:pPr>
    <w:rPr>
      <w:color w:val="000000"/>
    </w:rPr>
  </w:style>
  <w:style w:type="paragraph" w:styleId="CommandLinePACKT" w:customStyle="1">
    <w:name w:val="Command Line [PACKT]"/>
    <w:basedOn w:val="CodePACKT"/>
    <w:qFormat/>
    <w:pPr>
      <w:spacing w:before="0" w:after="60"/>
      <w:ind w:left="0" w:hanging="0"/>
    </w:pPr>
    <w:rPr/>
  </w:style>
  <w:style w:type="paragraph" w:styleId="CodeHighlightedPACKT" w:customStyle="1">
    <w:name w:val="Code Highlighted [PACKT]"/>
    <w:basedOn w:val="CodePACKT"/>
    <w:qFormat/>
    <w:pPr>
      <w:shd w:val="clear" w:color="auto" w:fill="99CCFF"/>
    </w:pPr>
    <w:rPr>
      <w:b/>
      <w:szCs w:val="16"/>
    </w:rPr>
  </w:style>
  <w:style w:type="paragraph" w:styleId="ChapterNumberPACKT" w:customStyle="1">
    <w:name w:val="Chapter Number [PACKT]"/>
    <w:qFormat/>
    <w:pPr>
      <w:widowControl/>
      <w:suppressAutoHyphens w:val="true"/>
      <w:bidi w:val="0"/>
      <w:jc w:val="right"/>
    </w:pPr>
    <w:rPr>
      <w:rFonts w:ascii="Arial" w:hAnsi="Arial" w:eastAsia="Times New Roman" w:cs="Arial"/>
      <w:bCs/>
      <w:color w:val="000000"/>
      <w:sz w:val="120"/>
      <w:szCs w:val="32"/>
      <w:lang w:val="en-GB" w:eastAsia="ar-SA" w:bidi="ar-SA"/>
    </w:rPr>
  </w:style>
  <w:style w:type="paragraph" w:styleId="LayoutInformationPACKT" w:customStyle="1">
    <w:name w:val="Layout Information [PACKT]"/>
    <w:basedOn w:val="NormalPACKT"/>
    <w:qFormat/>
    <w:pPr/>
    <w:rPr>
      <w:rFonts w:ascii="Arial" w:hAnsi="Arial" w:cs="Arial"/>
      <w:b/>
      <w:color w:val="FF0000"/>
      <w:sz w:val="28"/>
      <w:szCs w:val="28"/>
    </w:rPr>
  </w:style>
  <w:style w:type="paragraph" w:styleId="InternalNotePACKT" w:customStyle="1">
    <w:name w:val="Internal Note [PACKT]"/>
    <w:basedOn w:val="NormalPACKT"/>
    <w:qFormat/>
    <w:pPr/>
    <w:rPr>
      <w:rFonts w:ascii="Arial" w:hAnsi="Arial" w:cs="Arial"/>
      <w:b/>
      <w:shadow/>
      <w:color w:val="0000FF"/>
      <w:sz w:val="24"/>
    </w:rPr>
  </w:style>
  <w:style w:type="paragraph" w:styleId="BulletEndPACKT" w:customStyle="1">
    <w:name w:val="Bullet End [PACKT]"/>
    <w:basedOn w:val="BulletPACKT"/>
    <w:qFormat/>
    <w:pPr>
      <w:spacing w:before="0" w:after="120"/>
    </w:pPr>
    <w:rPr/>
  </w:style>
  <w:style w:type="paragraph" w:styleId="DocumentMap">
    <w:name w:val="Document Map"/>
    <w:basedOn w:val="Normal"/>
    <w:qFormat/>
    <w:pPr>
      <w:shd w:val="clear" w:color="auto" w:fill="000080"/>
    </w:pPr>
    <w:rPr>
      <w:rFonts w:ascii="Tahoma" w:hAnsi="Tahoma" w:cs="Tahoma"/>
    </w:rPr>
  </w:style>
  <w:style w:type="paragraph" w:styleId="FigurePACKT" w:customStyle="1">
    <w:name w:val="Figure [PACKT]"/>
    <w:qFormat/>
    <w:pPr>
      <w:widowControl/>
      <w:suppressAutoHyphens w:val="true"/>
      <w:bidi w:val="0"/>
      <w:spacing w:before="240" w:after="240"/>
      <w:jc w:val="center"/>
    </w:pPr>
    <w:rPr>
      <w:rFonts w:ascii="Tahoma" w:hAnsi="Tahoma" w:eastAsia="Times New Roman" w:cs="Tahoma"/>
      <w:color w:val="00000A"/>
      <w:sz w:val="16"/>
      <w:szCs w:val="16"/>
      <w:lang w:val="en-GB" w:eastAsia="ar-SA" w:bidi="ar-SA"/>
    </w:rPr>
  </w:style>
  <w:style w:type="paragraph" w:styleId="NumberedBulletEndPACKT" w:customStyle="1">
    <w:name w:val="Numbered Bullet End [PACKT]"/>
    <w:basedOn w:val="NumberedBulletPACKT"/>
    <w:qFormat/>
    <w:pPr>
      <w:spacing w:before="0" w:after="120"/>
    </w:pPr>
    <w:rPr/>
  </w:style>
  <w:style w:type="paragraph" w:styleId="CodeHighlightedEndPACKT" w:customStyle="1">
    <w:name w:val="Code Highlighted End [PACKT]"/>
    <w:basedOn w:val="CodeHighlightedPACKT"/>
    <w:qFormat/>
    <w:pPr>
      <w:shd w:val="clear" w:fill="99CCFF"/>
      <w:spacing w:before="0" w:after="120"/>
    </w:pPr>
    <w:rPr>
      <w:bCs/>
      <w:szCs w:val="20"/>
    </w:rPr>
  </w:style>
  <w:style w:type="paragraph" w:styleId="BulletwithoutBulletPACKT" w:customStyle="1">
    <w:name w:val="Bullet without Bullet [PACKT]"/>
    <w:basedOn w:val="Normal"/>
    <w:qFormat/>
    <w:pPr>
      <w:suppressAutoHyphens w:val="false"/>
      <w:ind w:left="708" w:hanging="0"/>
    </w:pPr>
    <w:rPr>
      <w:color w:val="800080"/>
      <w:szCs w:val="20"/>
    </w:rPr>
  </w:style>
  <w:style w:type="paragraph" w:styleId="Index1">
    <w:name w:val="index 1"/>
    <w:basedOn w:val="Normal"/>
    <w:next w:val="Normal"/>
    <w:qFormat/>
    <w:pPr>
      <w:spacing w:before="0" w:after="0"/>
      <w:ind w:left="216" w:hanging="216"/>
    </w:pPr>
    <w:rPr>
      <w:sz w:val="18"/>
    </w:rPr>
  </w:style>
  <w:style w:type="paragraph" w:styleId="Indexheading">
    <w:name w:val="index heading"/>
    <w:basedOn w:val="Normal"/>
    <w:qFormat/>
    <w:pPr>
      <w:spacing w:before="240" w:after="120"/>
      <w:jc w:val="center"/>
    </w:pPr>
    <w:rPr>
      <w:b/>
      <w:sz w:val="28"/>
      <w:szCs w:val="26"/>
    </w:rPr>
  </w:style>
  <w:style w:type="paragraph" w:styleId="BulletwithinbulletPACKT" w:customStyle="1">
    <w:name w:val="Bullet within bullet [PACKT]"/>
    <w:basedOn w:val="BulletPACKT"/>
    <w:qFormat/>
    <w:pPr>
      <w:spacing w:before="0" w:after="20"/>
      <w:ind w:left="0" w:right="720" w:hanging="0"/>
    </w:pPr>
    <w:rPr/>
  </w:style>
  <w:style w:type="paragraph" w:styleId="BulletwithinbulletendPACKT" w:customStyle="1">
    <w:name w:val="Bullet within bullet end [PACKT]"/>
    <w:basedOn w:val="BulletwithinbulletPACKT"/>
    <w:qFormat/>
    <w:pPr>
      <w:spacing w:before="0" w:after="60"/>
      <w:ind w:left="1440" w:right="720" w:hanging="0"/>
    </w:pPr>
    <w:rPr/>
  </w:style>
  <w:style w:type="paragraph" w:styleId="CodelistingPACKT" w:customStyle="1">
    <w:name w:val="Code listing [PACKT]"/>
    <w:basedOn w:val="Heading5"/>
    <w:qFormat/>
    <w:pPr>
      <w:spacing w:before="60" w:after="60"/>
    </w:pPr>
    <w:rPr/>
  </w:style>
  <w:style w:type="paragraph" w:styleId="TipPACKT" w:customStyle="1">
    <w:name w:val="Tip [PACKT]"/>
    <w:basedOn w:val="InformationBoxPACKT"/>
    <w:qFormat/>
    <w:pPr>
      <w:pBdr>
        <w:top w:val="double" w:sz="2" w:space="6" w:color="000001"/>
        <w:left w:val="single" w:sz="4" w:space="4" w:color="000001"/>
        <w:bottom w:val="double" w:sz="2" w:space="9" w:color="000001"/>
        <w:right w:val="single" w:sz="4" w:space="4" w:color="000001"/>
      </w:pBdr>
      <w:shd w:val="clear" w:color="auto" w:fill="auto"/>
    </w:pPr>
    <w:rPr/>
  </w:style>
  <w:style w:type="paragraph" w:styleId="TipHeadingPACKT" w:customStyle="1">
    <w:name w:val="Tip Heading [PACKT]"/>
    <w:basedOn w:val="Normal"/>
    <w:qFormat/>
    <w:pPr>
      <w:pBdr>
        <w:top w:val="double" w:sz="2" w:space="6" w:color="000001"/>
      </w:pBdr>
      <w:spacing w:before="180" w:after="180"/>
      <w:ind w:left="360" w:right="360" w:hanging="0"/>
    </w:pPr>
    <w:rPr>
      <w:b/>
    </w:rPr>
  </w:style>
  <w:style w:type="paragraph" w:styleId="TipwithoutheadingPACKT" w:customStyle="1">
    <w:name w:val="Tip without heading [PACKT]"/>
    <w:basedOn w:val="TipPACKT"/>
    <w:qFormat/>
    <w:pPr>
      <w:pBdr>
        <w:top w:val="double" w:sz="2" w:space="8" w:color="000001"/>
        <w:left w:val="single" w:sz="4" w:space="4" w:color="000001"/>
        <w:bottom w:val="double" w:sz="2" w:space="0" w:color="000001"/>
        <w:right w:val="single" w:sz="4" w:space="4" w:color="000001"/>
      </w:pBdr>
      <w:shd w:val="clear" w:fill="FFFFFF"/>
    </w:pPr>
    <w:rPr>
      <w:szCs w:val="20"/>
    </w:rPr>
  </w:style>
  <w:style w:type="paragraph" w:styleId="IndentPACKT" w:customStyle="1">
    <w:name w:val="Indent [PACKT]"/>
    <w:basedOn w:val="BulletwithoutBulletPACKT"/>
    <w:qFormat/>
    <w:pPr/>
    <w:rPr/>
  </w:style>
  <w:style w:type="paragraph" w:styleId="TableContentsPACKT" w:customStyle="1">
    <w:name w:val="Table Contents [PACKT]"/>
    <w:basedOn w:val="TableColumnHeadingPACKT"/>
    <w:qFormat/>
    <w:pPr/>
    <w:rPr>
      <w:b w:val="false"/>
      <w:sz w:val="16"/>
    </w:rPr>
  </w:style>
  <w:style w:type="paragraph" w:styleId="Footer">
    <w:name w:val="Footer"/>
    <w:basedOn w:val="Normal"/>
    <w:pPr>
      <w:tabs>
        <w:tab w:val="center" w:pos="4320" w:leader="none"/>
        <w:tab w:val="right" w:pos="8640"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rPr>
  </w:style>
  <w:style w:type="paragraph" w:styleId="FrameContents" w:customStyle="1">
    <w:name w:val="Frame Contents"/>
    <w:basedOn w:val="TextBody"/>
    <w:qFormat/>
    <w:pPr/>
    <w:rPr/>
  </w:style>
  <w:style w:type="paragraph" w:styleId="Header">
    <w:name w:val="Header"/>
    <w:basedOn w:val="Normal"/>
    <w:pPr>
      <w:suppressLineNumbers/>
      <w:tabs>
        <w:tab w:val="center" w:pos="4819" w:leader="none"/>
        <w:tab w:val="right" w:pos="9638" w:leader="none"/>
      </w:tabs>
    </w:pPr>
    <w:rPr/>
  </w:style>
  <w:style w:type="paragraph" w:styleId="ContentsHeading" w:customStyle="1">
    <w:name w:val="Contents Heading"/>
    <w:basedOn w:val="Heading"/>
    <w:pPr>
      <w:suppressLineNumbers/>
    </w:pPr>
    <w:rPr>
      <w:b/>
      <w:sz w:val="32"/>
      <w:szCs w:val="32"/>
    </w:rPr>
  </w:style>
  <w:style w:type="paragraph" w:styleId="Annotationtext">
    <w:name w:val="annotation text"/>
    <w:basedOn w:val="Normal"/>
    <w:qFormat/>
    <w:pPr/>
    <w:rPr>
      <w:szCs w:val="20"/>
    </w:rPr>
  </w:style>
  <w:style w:type="paragraph" w:styleId="Annotationsubject">
    <w:name w:val="annotation subject"/>
    <w:basedOn w:val="Annotationtext"/>
    <w:qFormat/>
    <w:pPr/>
    <w:rPr>
      <w:b/>
    </w:rPr>
  </w:style>
  <w:style w:type="paragraph" w:styleId="BalloonText">
    <w:name w:val="Balloon Text"/>
    <w:basedOn w:val="Normal"/>
    <w:qFormat/>
    <w:pPr>
      <w:spacing w:before="0" w:after="0"/>
    </w:pPr>
    <w:rPr>
      <w:rFonts w:ascii="Tahoma" w:hAnsi="Tahoma" w:cs="Times New Roman"/>
      <w:sz w:val="16"/>
      <w:szCs w:val="16"/>
    </w:rPr>
  </w:style>
  <w:style w:type="paragraph" w:styleId="TableColumnContentPACKT" w:customStyle="1">
    <w:name w:val="Table Column Content [PACKT]"/>
    <w:basedOn w:val="TableColumnHeadingPACKT"/>
    <w:qFormat/>
    <w:pPr/>
    <w:rPr/>
  </w:style>
  <w:style w:type="paragraph" w:styleId="CodeWithinTipPACKT" w:customStyle="1">
    <w:name w:val="Code Within Tip [PACKT]"/>
    <w:qFormat/>
    <w:pPr>
      <w:widowControl/>
      <w:pBdr>
        <w:top w:val="double" w:sz="2" w:space="6" w:color="000001"/>
        <w:bottom w:val="double" w:sz="2" w:space="9" w:color="000001"/>
      </w:pBdr>
      <w:suppressAutoHyphens w:val="true"/>
      <w:bidi w:val="0"/>
      <w:spacing w:before="0" w:after="50"/>
      <w:ind w:left="720" w:right="720" w:hanging="0"/>
      <w:jc w:val="left"/>
    </w:pPr>
    <w:rPr>
      <w:rFonts w:ascii="Lucida Console" w:hAnsi="Lucida Console" w:eastAsia="Times New Roman" w:cs="Lucida Console"/>
      <w:color w:val="00000A"/>
      <w:sz w:val="19"/>
      <w:szCs w:val="20"/>
      <w:lang w:val="en-US" w:eastAsia="ar-SA" w:bidi="ar-SA"/>
    </w:rPr>
  </w:style>
  <w:style w:type="paragraph" w:styleId="BulletWithinBulletPACKT1" w:customStyle="1">
    <w:name w:val="Bullet Within Bullet [PACKT]"/>
    <w:basedOn w:val="BulletPACKT"/>
    <w:qFormat/>
    <w:pPr/>
    <w:rPr/>
  </w:style>
  <w:style w:type="paragraph" w:styleId="BulletWithinBulletEndPACKT1" w:customStyle="1">
    <w:name w:val="Bullet Within Bullet End [PACKT]"/>
    <w:basedOn w:val="BulletWithinBulletPACKT1"/>
    <w:qFormat/>
    <w:pPr/>
    <w:rPr/>
  </w:style>
  <w:style w:type="paragraph" w:styleId="TableWithinBulletPACKT" w:customStyle="1">
    <w:name w:val="Table Within Bullet [PACKT]"/>
    <w:basedOn w:val="TableColumnContentPACKT"/>
    <w:qFormat/>
    <w:pPr/>
    <w:rPr/>
  </w:style>
  <w:style w:type="paragraph" w:styleId="TipWithinBulletPACKT" w:customStyle="1">
    <w:name w:val="Tip Within Bullet [PACKT]"/>
    <w:basedOn w:val="TableWithinBulletPACKT"/>
    <w:qFormat/>
    <w:pPr/>
    <w:rPr/>
  </w:style>
  <w:style w:type="paragraph" w:styleId="PartPACKT" w:customStyle="1">
    <w:name w:val="Part [PACKT]"/>
    <w:basedOn w:val="TipWithinBulletPACKT"/>
    <w:qFormat/>
    <w:pPr/>
    <w:rPr/>
  </w:style>
  <w:style w:type="paragraph" w:styleId="PartTitlePACKT" w:customStyle="1">
    <w:name w:val="Part Title [PACKT]"/>
    <w:basedOn w:val="PartPACKT"/>
    <w:qFormat/>
    <w:pPr/>
    <w:rPr/>
  </w:style>
  <w:style w:type="paragraph" w:styleId="CommandLineEndPACKT" w:customStyle="1">
    <w:name w:val="Command Line End [PACKT]"/>
    <w:basedOn w:val="CommandLinePACKT"/>
    <w:qFormat/>
    <w:pPr/>
    <w:rPr/>
  </w:style>
  <w:style w:type="paragraph" w:styleId="CodeWithinBulletsPACKT" w:customStyle="1">
    <w:name w:val="Code Within Bullets [PACKT]"/>
    <w:basedOn w:val="CodePACKT"/>
    <w:qFormat/>
    <w:pPr/>
    <w:rPr/>
  </w:style>
  <w:style w:type="paragraph" w:styleId="CodeWithinBulletsEndPACKT" w:customStyle="1">
    <w:name w:val="Code Within Bullets End [PACKT]"/>
    <w:basedOn w:val="CodeWithinBulletsPACKT"/>
    <w:qFormat/>
    <w:pPr/>
    <w:rPr/>
  </w:style>
  <w:style w:type="paragraph" w:styleId="NumberedBulletWithinBulletPACKT" w:customStyle="1">
    <w:name w:val="Numbered Bullet Within Bullet [PACKT]"/>
    <w:basedOn w:val="BulletWithinBulletPACKT1"/>
    <w:qFormat/>
    <w:pPr>
      <w:ind w:left="720" w:right="360" w:hanging="360"/>
    </w:pPr>
    <w:rPr/>
  </w:style>
  <w:style w:type="paragraph" w:styleId="NumberedBulletWithinBulletEndPACKT" w:customStyle="1">
    <w:name w:val="Numbered Bullet Within Bullet End [PACKT]"/>
    <w:basedOn w:val="NumberedBulletWithinBulletPACKT"/>
    <w:qFormat/>
    <w:pPr/>
    <w:rPr/>
  </w:style>
  <w:style w:type="paragraph" w:styleId="BulletWithinInformationBoxPACKT" w:customStyle="1">
    <w:name w:val="Bullet Within Information Box [PACKT]"/>
    <w:basedOn w:val="InformationBoxPACKT"/>
    <w:qFormat/>
    <w:pPr>
      <w:shd w:val="clear" w:fill="FFFFFF"/>
    </w:pPr>
    <w:rPr/>
  </w:style>
  <w:style w:type="paragraph" w:styleId="CodeWithinTipEndPACKT" w:customStyle="1">
    <w:name w:val="Code Within Tip End [PACKT]"/>
    <w:basedOn w:val="CodeWithinTipPACKT"/>
    <w:qFormat/>
    <w:pPr/>
    <w:rPr/>
  </w:style>
  <w:style w:type="paragraph" w:styleId="CodeWithinInformationBoxPACKT" w:customStyle="1">
    <w:name w:val="Code Within Information Box [PACKT]"/>
    <w:basedOn w:val="CodeWithinTipPACKT"/>
    <w:qFormat/>
    <w:pPr/>
    <w:rPr/>
  </w:style>
  <w:style w:type="paragraph" w:styleId="FigureWithinBulletPACKT" w:customStyle="1">
    <w:name w:val="Figure Within Bullet [PACKT]"/>
    <w:basedOn w:val="FigurePACKT"/>
    <w:qFormat/>
    <w:pPr/>
    <w:rPr/>
  </w:style>
  <w:style w:type="paragraph" w:styleId="FigureWithinInformationBoxPACKT" w:customStyle="1">
    <w:name w:val="Figure Within Information Box [PACKT]"/>
    <w:basedOn w:val="FigureWithinBulletPACKT"/>
    <w:qFormat/>
    <w:pPr/>
    <w:rPr/>
  </w:style>
  <w:style w:type="paragraph" w:styleId="FigureWithinTableContentPACKT" w:customStyle="1">
    <w:name w:val="Figure Within Table Content [PACKT]"/>
    <w:basedOn w:val="FigureWithinInformationBoxPACKT"/>
    <w:qFormat/>
    <w:pPr/>
    <w:rPr/>
  </w:style>
  <w:style w:type="paragraph" w:styleId="FigureWithinTipPACKT" w:customStyle="1">
    <w:name w:val="Figure Within Tip [PACKT]"/>
    <w:basedOn w:val="FigureWithinTableContentPACKT"/>
    <w:qFormat/>
    <w:pPr>
      <w:pBdr>
        <w:top w:val="double" w:sz="2" w:space="6" w:color="000001"/>
        <w:bottom w:val="double" w:sz="2" w:space="9" w:color="000001"/>
      </w:pBdr>
      <w:spacing w:before="0" w:after="120"/>
      <w:ind w:left="720" w:right="720" w:hanging="0"/>
    </w:pPr>
    <w:rPr>
      <w:rFonts w:ascii="Times New Roman" w:hAnsi="Times New Roman" w:cs="Times New Roman"/>
    </w:rPr>
  </w:style>
  <w:style w:type="paragraph" w:styleId="IgnorePACKT" w:customStyle="1">
    <w:name w:val="Ignore [PACKT]"/>
    <w:basedOn w:val="FigureWithinTipPACKT"/>
    <w:qFormat/>
    <w:pPr/>
    <w:rPr/>
  </w:style>
  <w:style w:type="paragraph" w:styleId="InformationBoxWithinBulletPACKT" w:customStyle="1">
    <w:name w:val="Information Box Within Bullet [PACKT]"/>
    <w:basedOn w:val="InformationBoxPACKT"/>
    <w:qFormat/>
    <w:pPr>
      <w:shd w:val="clear" w:fill="FFFFFF"/>
    </w:pPr>
    <w:rPr/>
  </w:style>
  <w:style w:type="paragraph" w:styleId="BulletWithinInformationBoxEndPACKT" w:customStyle="1">
    <w:name w:val="Bullet Within Information Box End [PACKT]"/>
    <w:basedOn w:val="BulletWithinInformationBoxPACKT"/>
    <w:qFormat/>
    <w:pPr>
      <w:shd w:val="clear" w:fill="FFFFFF"/>
    </w:pPr>
    <w:rPr/>
  </w:style>
  <w:style w:type="paragraph" w:styleId="BulletWithinTipPACKT" w:customStyle="1">
    <w:name w:val="Bullet Within Tip [PACKT]"/>
    <w:basedOn w:val="BulletWithinInformationBoxPACKT"/>
    <w:qFormat/>
    <w:pPr>
      <w:shd w:val="clear" w:fill="FFFFFF"/>
    </w:pPr>
    <w:rPr/>
  </w:style>
  <w:style w:type="paragraph" w:styleId="BulletWithinTipEndPACKT" w:customStyle="1">
    <w:name w:val="Bullet Within Tip End [PACKT]"/>
    <w:basedOn w:val="BulletWithinTipPACKT"/>
    <w:qFormat/>
    <w:pPr>
      <w:pBdr>
        <w:top w:val="double" w:sz="2" w:space="6" w:color="000001"/>
        <w:left w:val="single" w:sz="4" w:space="4" w:color="000001"/>
        <w:bottom w:val="double" w:sz="2" w:space="9" w:color="000001"/>
        <w:right w:val="single" w:sz="4" w:space="4" w:color="000001"/>
      </w:pBdr>
      <w:shd w:val="clear" w:fill="FFFFFF"/>
      <w:spacing w:before="0" w:after="60"/>
      <w:ind w:left="1080" w:right="720" w:hanging="360"/>
    </w:pPr>
    <w:rPr/>
  </w:style>
  <w:style w:type="paragraph" w:styleId="CodeWithinInformationBoxEndPACKT" w:customStyle="1">
    <w:name w:val="Code Within Information Box End [PACKT]"/>
    <w:basedOn w:val="CodeWithinInformationBoxPACKT"/>
    <w:qFormat/>
    <w:pPr/>
    <w:rPr/>
  </w:style>
  <w:style w:type="paragraph" w:styleId="CodeWithinTableColumnContentPACKT" w:customStyle="1">
    <w:name w:val="Code Within Table Column Content [PACKT]"/>
    <w:basedOn w:val="CodeWithinTipEndPACKT"/>
    <w:qFormat/>
    <w:pPr/>
    <w:rPr/>
  </w:style>
  <w:style w:type="paragraph" w:styleId="CodeWithinTableColumnContentEndPACKT" w:customStyle="1">
    <w:name w:val="Code Within Table Column Content End [PACKT]"/>
    <w:basedOn w:val="CodeWithinTableColumnContentPACKT"/>
    <w:qFormat/>
    <w:pPr/>
    <w:rPr/>
  </w:style>
  <w:style w:type="paragraph" w:styleId="CommandLineWithinTipPACKT" w:customStyle="1">
    <w:name w:val="Command Line Within Tip [PACKT]"/>
    <w:basedOn w:val="CommandLinePACKT"/>
    <w:qFormat/>
    <w:pPr/>
    <w:rPr/>
  </w:style>
  <w:style w:type="paragraph" w:styleId="CommandLineWithinTipEndPACKT" w:customStyle="1">
    <w:name w:val="Command Line Within Tip End [PACKT]"/>
    <w:basedOn w:val="CommandLineWithinTipPACKT"/>
    <w:qFormat/>
    <w:pPr/>
    <w:rPr/>
  </w:style>
  <w:style w:type="paragraph" w:styleId="CommandLineWithinInformationBoxPACKT" w:customStyle="1">
    <w:name w:val="Command Line Within Information Box [PACKT]"/>
    <w:basedOn w:val="CommandLineWithinTipPACKT"/>
    <w:qFormat/>
    <w:pPr/>
    <w:rPr/>
  </w:style>
  <w:style w:type="paragraph" w:styleId="CommandLineWithinInformationBoxEndPACKT" w:customStyle="1">
    <w:name w:val="Command Line Within Information Box End [PACKT]"/>
    <w:basedOn w:val="CommandLineWithinInformationBoxPACKT"/>
    <w:qFormat/>
    <w:pPr/>
    <w:rPr/>
  </w:style>
  <w:style w:type="paragraph" w:styleId="CommandLineWithinTableColumnContentPACKT" w:customStyle="1">
    <w:name w:val="Command Line Within Table Column Content [PACKT]"/>
    <w:basedOn w:val="CommandLineWithinInformationBoxEndPACKT"/>
    <w:qFormat/>
    <w:pPr/>
    <w:rPr/>
  </w:style>
  <w:style w:type="paragraph" w:styleId="CommandLineWithinTableColumnContentEndPACKT" w:customStyle="1">
    <w:name w:val="Command Line Within Table Column Content End [PACKT]"/>
    <w:basedOn w:val="CommandLineWithinTableColumnContentPACKT"/>
    <w:qFormat/>
    <w:pPr/>
    <w:rPr/>
  </w:style>
  <w:style w:type="paragraph" w:styleId="CommandLineWithinBulletPACKT" w:customStyle="1">
    <w:name w:val="Command Line Within Bullet [PACKT]"/>
    <w:basedOn w:val="CommandLineWithinTableColumnContentEndPACKT"/>
    <w:qFormat/>
    <w:pPr/>
    <w:rPr/>
  </w:style>
  <w:style w:type="paragraph" w:styleId="CommandLineWithinBulletEndPACKT" w:customStyle="1">
    <w:name w:val="Command Line Within Bullet End [PACKT]"/>
    <w:basedOn w:val="CommandLineWithinBulletPACKT"/>
    <w:qFormat/>
    <w:pPr/>
    <w:rPr/>
  </w:style>
  <w:style w:type="paragraph" w:styleId="QuoteWithinBulletPACKT" w:customStyle="1">
    <w:name w:val="Quote Within Bullet [PACKT]"/>
    <w:basedOn w:val="QuotePACKT"/>
    <w:qFormat/>
    <w:pPr>
      <w:shd w:val="clear" w:fill="FFFF00"/>
    </w:pPr>
    <w:rPr/>
  </w:style>
  <w:style w:type="paragraph" w:styleId="RomanNumberedBulletPACKT" w:customStyle="1">
    <w:name w:val="Roman Numbered Bullet [PACKT]"/>
    <w:basedOn w:val="NumberedBulletPACKT"/>
    <w:qFormat/>
    <w:pPr>
      <w:ind w:left="720" w:right="360" w:hanging="363"/>
    </w:pPr>
    <w:rPr/>
  </w:style>
  <w:style w:type="paragraph" w:styleId="RomanNumberedBulletEndPACKT" w:customStyle="1">
    <w:name w:val="Roman Numbered Bullet End [PACKT]"/>
    <w:basedOn w:val="RomanNumberedBulletPACKT"/>
    <w:qFormat/>
    <w:pPr/>
    <w:rPr/>
  </w:style>
  <w:style w:type="paragraph" w:styleId="FigureCaptionPACKT" w:customStyle="1">
    <w:name w:val="Figure Caption [PACKT]"/>
    <w:basedOn w:val="FigurePACKT"/>
    <w:qFormat/>
    <w:pPr>
      <w:spacing w:before="0" w:after="120"/>
    </w:pPr>
    <w:rPr>
      <w:rFonts w:ascii="Times New Roman" w:hAnsi="Times New Roman" w:cs="Times New Roman"/>
    </w:rPr>
  </w:style>
  <w:style w:type="paragraph" w:styleId="AlphabeticalBulletPACKT" w:customStyle="1">
    <w:name w:val="Alphabetical Bullet [PACKT]"/>
    <w:basedOn w:val="Normal"/>
    <w:qFormat/>
    <w:pPr>
      <w:tabs>
        <w:tab w:val="left" w:pos="360" w:leader="none"/>
      </w:tabs>
      <w:spacing w:before="0" w:after="60"/>
      <w:ind w:left="0" w:right="720" w:hanging="0"/>
    </w:pPr>
    <w:rPr>
      <w:rFonts w:ascii="Times New Roman" w:hAnsi="Times New Roman" w:cs="Times New Roman"/>
      <w:bCs w:val="false"/>
      <w:sz w:val="22"/>
    </w:rPr>
  </w:style>
  <w:style w:type="paragraph" w:styleId="AlphabeticalBulletEndPACKT" w:customStyle="1">
    <w:name w:val="Alphabetical Bullet End [PACKT]"/>
    <w:basedOn w:val="AlphabeticalBulletPACKT"/>
    <w:qFormat/>
    <w:pPr>
      <w:spacing w:before="0" w:after="120"/>
    </w:pPr>
    <w:rPr>
      <w:bCs/>
    </w:rPr>
  </w:style>
  <w:style w:type="paragraph" w:styleId="PartSectionPACKT" w:customStyle="1">
    <w:name w:val="Part Section [PACKT]"/>
    <w:basedOn w:val="PartTitlePACKT"/>
    <w:qFormat/>
    <w:pPr>
      <w:spacing w:before="180" w:after="180"/>
      <w:ind w:left="720" w:right="720" w:hanging="0"/>
    </w:pPr>
    <w:rPr>
      <w:i/>
      <w:sz w:val="46"/>
    </w:rPr>
  </w:style>
  <w:style w:type="paragraph" w:styleId="BulletWithinTableColumnContentPACKT" w:customStyle="1">
    <w:name w:val="Bullet Within Table Column Content [PACKT]"/>
    <w:basedOn w:val="BulletPACKT"/>
    <w:qFormat/>
    <w:pPr>
      <w:ind w:left="432" w:right="72" w:hanging="0"/>
    </w:pPr>
    <w:rPr>
      <w:sz w:val="20"/>
    </w:rPr>
  </w:style>
  <w:style w:type="paragraph" w:styleId="BulletWithinTableColumnContentEndPACKT" w:customStyle="1">
    <w:name w:val="Bullet Within Table Column Content End [PACKT]"/>
    <w:basedOn w:val="BulletWithinTableColumnContentPACKT"/>
    <w:qFormat/>
    <w:pPr>
      <w:spacing w:before="0" w:after="120"/>
    </w:pPr>
    <w:rPr/>
  </w:style>
  <w:style w:type="paragraph" w:styleId="PartHeadingPACKT" w:customStyle="1">
    <w:name w:val="Part Heading [PACKT]"/>
    <w:basedOn w:val="ChapterTitlePACKT"/>
    <w:qFormat/>
    <w:pPr/>
    <w:rPr/>
  </w:style>
  <w:style w:type="paragraph" w:styleId="BulletWithoutBulletWithinBulletPACKT" w:customStyle="1">
    <w:name w:val="Bullet Without Bullet Within Bullet [PACKT]"/>
    <w:basedOn w:val="BulletPACKT"/>
    <w:qFormat/>
    <w:pPr>
      <w:tabs>
        <w:tab w:val="left" w:pos="720" w:leader="none"/>
      </w:tabs>
      <w:spacing w:lineRule="auto" w:line="288"/>
      <w:ind w:left="1080" w:right="0" w:hanging="0"/>
      <w:textAlignment w:val="center"/>
    </w:pPr>
    <w:rPr>
      <w:rFonts w:ascii="Book Antiqua" w:hAnsi="Book Antiqua" w:cs="Book Antiqua"/>
      <w:color w:val="000000"/>
      <w:szCs w:val="21"/>
    </w:rPr>
  </w:style>
  <w:style w:type="paragraph" w:styleId="BulletWithoutBulletWithinBulletEndPACKT" w:customStyle="1">
    <w:name w:val="Bullet Without Bullet Within Bullet End [PACKT]"/>
    <w:basedOn w:val="BulletWithoutBulletWithinBulletPACKT"/>
    <w:qFormat/>
    <w:pPr>
      <w:spacing w:before="0" w:after="120"/>
    </w:pPr>
    <w:rPr/>
  </w:style>
  <w:style w:type="paragraph" w:styleId="BulletWithoutBulletWithinNestedBulletPACKT" w:customStyle="1">
    <w:name w:val="Bullet Without Bullet Within Nested Bullet [PACKT]"/>
    <w:basedOn w:val="BulletWithoutBulletWithinBulletPACKT"/>
    <w:qFormat/>
    <w:pPr>
      <w:ind w:left="1440" w:right="0" w:hanging="0"/>
    </w:pPr>
    <w:rPr/>
  </w:style>
  <w:style w:type="paragraph" w:styleId="BulletWithoutBulletWithinNestedBulletEndPACKT" w:customStyle="1">
    <w:name w:val="Bullet Without Bullet Within Nested Bullet End [PACKT]"/>
    <w:basedOn w:val="BulletWithoutBulletWithinNestedBulletPACKT"/>
    <w:qFormat/>
    <w:pPr>
      <w:spacing w:before="0" w:after="173"/>
    </w:pPr>
    <w:rPr/>
  </w:style>
  <w:style w:type="paragraph" w:styleId="AppendixTitlePACKT" w:customStyle="1">
    <w:name w:val="Appendix Title [PACKT]"/>
    <w:basedOn w:val="NormalPACKT"/>
    <w:qFormat/>
    <w:pPr>
      <w:spacing w:lineRule="atLeast" w:line="2100" w:before="202" w:after="432"/>
      <w:jc w:val="right"/>
      <w:textAlignment w:val="center"/>
    </w:pPr>
    <w:rPr>
      <w:rFonts w:ascii="Arial" w:hAnsi="Arial" w:cs="Arial"/>
      <w:color w:val="000000"/>
      <w:sz w:val="60"/>
      <w:szCs w:val="60"/>
      <w:lang w:val="en-GB"/>
    </w:rPr>
  </w:style>
  <w:style w:type="paragraph" w:styleId="Revision">
    <w:name w:val="Revision"/>
    <w:qFormat/>
    <w:pPr>
      <w:widowControl/>
      <w:suppressAutoHyphens w:val="true"/>
      <w:bidi w:val="0"/>
      <w:jc w:val="left"/>
    </w:pPr>
    <w:rPr>
      <w:rFonts w:ascii="Arial" w:hAnsi="Arial" w:eastAsia="Times New Roman" w:cs="Arial"/>
      <w:bCs/>
      <w:color w:val="00000A"/>
      <w:sz w:val="20"/>
      <w:szCs w:val="24"/>
      <w:lang w:val="en-US" w:eastAsia="ar-SA"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Numbering1">
    <w:name w:val="Numbering 1"/>
    <w:basedOn w:val="List"/>
    <w:pPr/>
    <w:rPr/>
  </w:style>
  <w:style w:type="paragraph" w:styleId="Numbering1Cont">
    <w:name w:val="Numbering 1 Cont."/>
    <w:basedOn w:val="List"/>
    <w:qFormat/>
    <w:pPr/>
    <w:rPr/>
  </w:style>
  <w:style w:type="paragraph" w:styleId="Numbering1End">
    <w:name w:val="Numbering 1 End"/>
    <w:basedOn w:val="List"/>
    <w:qFormat/>
    <w:pPr/>
    <w:rPr/>
  </w:style>
  <w:style w:type="paragraph" w:styleId="Numbering1Start">
    <w:name w:val="Numbering 1 Start"/>
    <w:basedOn w:val="List"/>
    <w:qFormat/>
    <w:pPr/>
    <w:rPr/>
  </w:style>
  <w:style w:type="paragraph" w:styleId="Numbering2">
    <w:name w:val="Numbering 2"/>
    <w:basedOn w:val="List"/>
    <w:pPr/>
    <w:rPr/>
  </w:style>
  <w:style w:type="paragraph" w:styleId="Numbering2Cont">
    <w:name w:val="Numbering 2 Cont."/>
    <w:basedOn w:val="List"/>
    <w:qFormat/>
    <w:pPr/>
    <w:rPr/>
  </w:style>
  <w:style w:type="paragraph" w:styleId="Numbering2End">
    <w:name w:val="Numbering 2 End"/>
    <w:basedOn w:val="List"/>
    <w:qFormat/>
    <w:pPr/>
    <w:rPr/>
  </w:style>
  <w:style w:type="paragraph" w:styleId="Numbering2Start">
    <w:name w:val="Numbering 2 Start"/>
    <w:basedOn w:val="List"/>
    <w:qFormat/>
    <w:pPr/>
    <w:rPr/>
  </w:style>
  <w:style w:type="paragraph" w:styleId="Numbering3">
    <w:name w:val="Numbering 3"/>
    <w:basedOn w:val="List"/>
    <w:pPr/>
    <w:rPr/>
  </w:style>
  <w:style w:type="paragraph" w:styleId="Numbering3Cont">
    <w:name w:val="Numbering 3 Cont."/>
    <w:basedOn w:val="List"/>
    <w:qFormat/>
    <w:pPr/>
    <w:rPr/>
  </w:style>
  <w:style w:type="paragraph" w:styleId="Numbering3End">
    <w:name w:val="Numbering 3 End"/>
    <w:basedOn w:val="List"/>
    <w:qFormat/>
    <w:pPr/>
    <w:rPr/>
  </w:style>
  <w:style w:type="paragraph" w:styleId="Numbering3Start">
    <w:name w:val="Numbering 3 Start"/>
    <w:basedOn w:val="List"/>
    <w:qFormat/>
    <w:pPr/>
    <w:rPr/>
  </w:style>
  <w:style w:type="paragraph" w:styleId="Numbering4">
    <w:name w:val="Numbering 4"/>
    <w:basedOn w:val="List"/>
    <w:pPr/>
    <w:rPr/>
  </w:style>
  <w:style w:type="paragraph" w:styleId="Marginalia">
    <w:name w:val="Marginalia"/>
    <w:basedOn w:val="TextBody"/>
    <w:pPr/>
    <w:rPr/>
  </w:style>
  <w:style w:type="paragraph" w:styleId="ListIndent">
    <w:name w:val="List Indent"/>
    <w:basedOn w:val="TextBody"/>
    <w:qFormat/>
    <w:pPr/>
    <w:rPr/>
  </w:style>
  <w:style w:type="paragraph" w:styleId="ListHeading">
    <w:name w:val="List Heading"/>
    <w:basedOn w:val="Normal"/>
    <w:qFormat/>
    <w:pPr/>
    <w:rPr/>
  </w:style>
  <w:style w:type="paragraph" w:styleId="ListContents">
    <w:name w:val="List Contents"/>
    <w:basedOn w:val="Normal"/>
    <w:qFormat/>
    <w:pPr/>
    <w:rPr/>
  </w:style>
  <w:style w:type="paragraph" w:styleId="List5Start">
    <w:name w:val="List 5 Start"/>
    <w:basedOn w:val="List"/>
    <w:qFormat/>
    <w:pPr/>
    <w:rPr/>
  </w:style>
  <w:style w:type="paragraph" w:styleId="List5End">
    <w:name w:val="List 5 End"/>
    <w:basedOn w:val="List"/>
    <w:qFormat/>
    <w:pPr/>
    <w:rPr/>
  </w:style>
  <w:style w:type="paragraph" w:styleId="List5Cont">
    <w:name w:val="List 5 Cont."/>
    <w:basedOn w:val="List"/>
    <w:pPr/>
    <w:rPr/>
  </w:style>
  <w:style w:type="paragraph" w:styleId="List5">
    <w:name w:val="List 5"/>
    <w:basedOn w:val="List"/>
    <w:pPr/>
    <w:rPr/>
  </w:style>
  <w:style w:type="paragraph" w:styleId="List4Start">
    <w:name w:val="List 4 Start"/>
    <w:basedOn w:val="List"/>
    <w:qFormat/>
    <w:pPr/>
    <w:rPr/>
  </w:style>
  <w:style w:type="paragraph" w:styleId="List4End">
    <w:name w:val="List 4 End"/>
    <w:basedOn w:val="List"/>
    <w:qFormat/>
    <w:pPr/>
    <w:rPr/>
  </w:style>
  <w:style w:type="paragraph" w:styleId="List4Cont">
    <w:name w:val="List 4 Cont."/>
    <w:basedOn w:val="List"/>
    <w:pPr/>
    <w:rPr/>
  </w:style>
  <w:style w:type="paragraph" w:styleId="List4">
    <w:name w:val="List 4"/>
    <w:basedOn w:val="List"/>
    <w:pPr/>
    <w:rPr/>
  </w:style>
  <w:style w:type="paragraph" w:styleId="List3Start">
    <w:name w:val="List 3 Start"/>
    <w:basedOn w:val="List"/>
    <w:qFormat/>
    <w:pPr/>
    <w:rPr/>
  </w:style>
  <w:style w:type="paragraph" w:styleId="List3End">
    <w:name w:val="List 3 End"/>
    <w:basedOn w:val="List"/>
    <w:qFormat/>
    <w:pPr/>
    <w:rPr/>
  </w:style>
  <w:style w:type="paragraph" w:styleId="List3Cont">
    <w:name w:val="List 3 Cont."/>
    <w:basedOn w:val="List"/>
    <w:pPr/>
    <w:rPr/>
  </w:style>
  <w:style w:type="paragraph" w:styleId="List3">
    <w:name w:val="List 3"/>
    <w:basedOn w:val="List"/>
    <w:pPr/>
    <w:rPr/>
  </w:style>
  <w:style w:type="paragraph" w:styleId="List2Start">
    <w:name w:val="List 2 Start"/>
    <w:basedOn w:val="List"/>
    <w:qFormat/>
    <w:pPr/>
    <w:rPr/>
  </w:style>
  <w:style w:type="paragraph" w:styleId="List2End">
    <w:name w:val="List 2 End"/>
    <w:basedOn w:val="List"/>
    <w:qFormat/>
    <w:pPr/>
    <w:rPr/>
  </w:style>
  <w:style w:type="paragraph" w:styleId="List2Cont">
    <w:name w:val="List 2 Cont."/>
    <w:basedOn w:val="List"/>
    <w:pPr/>
    <w:rPr/>
  </w:style>
  <w:style w:type="paragraph" w:styleId="List2">
    <w:name w:val="List 2"/>
    <w:basedOn w:val="List"/>
    <w:pPr/>
    <w:rPr/>
  </w:style>
  <w:style w:type="paragraph" w:styleId="List1Start">
    <w:name w:val="List 1 Start"/>
    <w:basedOn w:val="List"/>
    <w:qFormat/>
    <w:pPr/>
    <w:rPr/>
  </w:style>
  <w:style w:type="paragraph" w:styleId="List1End">
    <w:name w:val="List 1 End"/>
    <w:basedOn w:val="List"/>
    <w:qFormat/>
    <w:pPr/>
    <w:rPr/>
  </w:style>
  <w:style w:type="paragraph" w:styleId="List1Cont">
    <w:name w:val="List 1 Cont."/>
    <w:basedOn w:val="List"/>
    <w:pPr/>
    <w:rPr/>
  </w:style>
  <w:style w:type="paragraph" w:styleId="List1">
    <w:name w:val="List 1"/>
    <w:basedOn w:val="List"/>
    <w:pPr/>
    <w:rPr/>
  </w:style>
  <w:style w:type="paragraph" w:styleId="IndexSeparator">
    <w:name w:val="Index Separator"/>
    <w:basedOn w:val="Index"/>
    <w:qFormat/>
    <w:pPr/>
    <w:rPr/>
  </w:style>
  <w:style w:type="paragraph" w:styleId="IndexHeading1">
    <w:name w:val="Index Heading"/>
    <w:basedOn w:val="Heading"/>
    <w:pPr/>
    <w:rPr/>
  </w:style>
  <w:style w:type="paragraph" w:styleId="Index3">
    <w:name w:val="Index 3"/>
    <w:basedOn w:val="Index"/>
    <w:pPr/>
    <w:rPr/>
  </w:style>
  <w:style w:type="paragraph" w:styleId="Index2">
    <w:name w:val="Index 2"/>
    <w:basedOn w:val="Index"/>
    <w:pPr/>
    <w:rPr/>
  </w:style>
  <w:style w:type="paragraph" w:styleId="Index11">
    <w:name w:val="Index 1"/>
    <w:basedOn w:val="Index"/>
    <w:pPr/>
    <w:rPr/>
  </w:style>
  <w:style w:type="paragraph" w:styleId="IllustrationIndexHeading">
    <w:name w:val="Illustration Index Heading"/>
    <w:basedOn w:val="Heading"/>
    <w:qFormat/>
    <w:pPr/>
    <w:rPr/>
  </w:style>
  <w:style w:type="paragraph" w:styleId="IllustrationIndex1">
    <w:name w:val="Illustration Index 1"/>
    <w:basedOn w:val="Index"/>
    <w:qFormat/>
    <w:pPr/>
    <w:rPr/>
  </w:style>
  <w:style w:type="paragraph" w:styleId="Illustration">
    <w:name w:val="Illustration"/>
    <w:basedOn w:val="Caption"/>
    <w:qFormat/>
    <w:pPr/>
    <w:rPr/>
  </w:style>
  <w:style w:type="paragraph" w:styleId="HorizontalLine">
    <w:name w:val="Horizontal Line"/>
    <w:basedOn w:val="Normal"/>
    <w:qFormat/>
    <w:pPr/>
    <w:rPr/>
  </w:style>
  <w:style w:type="paragraph" w:styleId="Heading10">
    <w:name w:val="Heading 10"/>
    <w:basedOn w:val="Heading"/>
    <w:qFormat/>
    <w:pPr/>
    <w:rPr/>
  </w:style>
  <w:style w:type="paragraph" w:styleId="HeaderRight">
    <w:name w:val="Header Right"/>
    <w:basedOn w:val="Normal"/>
    <w:qFormat/>
    <w:pPr/>
    <w:rPr/>
  </w:style>
  <w:style w:type="paragraph" w:styleId="HeaderLeft">
    <w:name w:val="Header Left"/>
    <w:basedOn w:val="Normal"/>
    <w:qFormat/>
    <w:pPr/>
    <w:rPr/>
  </w:style>
  <w:style w:type="paragraph" w:styleId="HangingIndent">
    <w:name w:val="Hanging Indent"/>
    <w:basedOn w:val="TextBody"/>
    <w:qFormat/>
    <w:pPr/>
    <w:rPr/>
  </w:style>
  <w:style w:type="paragraph" w:styleId="Footnote">
    <w:name w:val="Footnote"/>
    <w:basedOn w:val="Normal"/>
    <w:pPr/>
    <w:rPr/>
  </w:style>
  <w:style w:type="paragraph" w:styleId="FooterRight">
    <w:name w:val="Footer Right"/>
    <w:basedOn w:val="Normal"/>
    <w:qFormat/>
    <w:pPr/>
    <w:rPr/>
  </w:style>
  <w:style w:type="paragraph" w:styleId="FooterLeft">
    <w:name w:val="Footer Left"/>
    <w:basedOn w:val="Normal"/>
    <w:qFormat/>
    <w:pPr/>
    <w:rPr/>
  </w:style>
  <w:style w:type="paragraph" w:styleId="FirstLineIndent">
    <w:name w:val="First Line Indent"/>
    <w:basedOn w:val="TextBody"/>
    <w:pPr/>
    <w:rPr/>
  </w:style>
  <w:style w:type="paragraph" w:styleId="Endnote">
    <w:name w:val="Endnote"/>
    <w:basedOn w:val="Normal"/>
    <w:pPr/>
    <w:rPr/>
  </w:style>
  <w:style w:type="paragraph" w:styleId="Drawing">
    <w:name w:val="Drawing"/>
    <w:basedOn w:val="Caption"/>
    <w:pPr/>
    <w:rPr/>
  </w:style>
  <w:style w:type="paragraph" w:styleId="Contents10">
    <w:name w:val="Contents 10"/>
    <w:basedOn w:val="Index"/>
    <w:qFormat/>
    <w:pPr/>
    <w:rPr/>
  </w:style>
  <w:style w:type="paragraph" w:styleId="Contents9">
    <w:name w:val="Contents 9"/>
    <w:basedOn w:val="Index"/>
    <w:pPr/>
    <w:rPr/>
  </w:style>
  <w:style w:type="paragraph" w:styleId="Contents8">
    <w:name w:val="Contents 8"/>
    <w:basedOn w:val="Index"/>
    <w:pPr/>
    <w:rPr/>
  </w:style>
  <w:style w:type="paragraph" w:styleId="Contents7">
    <w:name w:val="Contents 7"/>
    <w:basedOn w:val="Index"/>
    <w:pPr/>
    <w:rPr/>
  </w:style>
  <w:style w:type="paragraph" w:styleId="Contents6">
    <w:name w:val="Contents 6"/>
    <w:basedOn w:val="Index"/>
    <w:pPr/>
    <w:rPr/>
  </w:style>
  <w:style w:type="paragraph" w:styleId="Contents5">
    <w:name w:val="Contents 5"/>
    <w:basedOn w:val="Index"/>
    <w:pPr/>
    <w:rPr/>
  </w:style>
  <w:style w:type="paragraph" w:styleId="Contents4">
    <w:name w:val="Contents 4"/>
    <w:basedOn w:val="Index"/>
    <w:pPr/>
    <w:rPr/>
  </w:style>
  <w:style w:type="paragraph" w:styleId="ComplimentaryClose">
    <w:name w:val="Complimentary Close"/>
    <w:basedOn w:val="Normal"/>
    <w:pPr/>
    <w:rPr/>
  </w:style>
  <w:style w:type="paragraph" w:styleId="TextBodyIndent">
    <w:name w:val="Text Body Indent"/>
    <w:basedOn w:val="TextBody"/>
    <w:pPr/>
    <w:rPr/>
  </w:style>
  <w:style w:type="paragraph" w:styleId="UserIndex1">
    <w:name w:val="User Index 1"/>
    <w:basedOn w:val="Index"/>
    <w:qFormat/>
    <w:pPr/>
    <w:rPr/>
  </w:style>
  <w:style w:type="paragraph" w:styleId="UserIndex2">
    <w:name w:val="User Index 2"/>
    <w:basedOn w:val="Index"/>
    <w:qFormat/>
    <w:pPr/>
    <w:rPr/>
  </w:style>
  <w:style w:type="paragraph" w:styleId="UserIndex3">
    <w:name w:val="User Index 3"/>
    <w:basedOn w:val="Index"/>
    <w:qFormat/>
    <w:pPr/>
    <w:rPr/>
  </w:style>
  <w:style w:type="paragraph" w:styleId="UserIndex4">
    <w:name w:val="User Index 4"/>
    <w:basedOn w:val="Index"/>
    <w:qFormat/>
    <w:pPr/>
    <w:rPr/>
  </w:style>
  <w:style w:type="paragraph" w:styleId="UserIndex5">
    <w:name w:val="User Index 5"/>
    <w:basedOn w:val="Index"/>
    <w:qFormat/>
    <w:pPr/>
    <w:rPr/>
  </w:style>
  <w:style w:type="paragraph" w:styleId="UserIndex6">
    <w:name w:val="User Index 6"/>
    <w:basedOn w:val="Index"/>
    <w:qFormat/>
    <w:pPr/>
    <w:rPr/>
  </w:style>
  <w:style w:type="paragraph" w:styleId="UserIndex7">
    <w:name w:val="User Index 7"/>
    <w:basedOn w:val="Index"/>
    <w:qFormat/>
    <w:pPr/>
    <w:rPr/>
  </w:style>
  <w:style w:type="paragraph" w:styleId="UserIndex8">
    <w:name w:val="User Index 8"/>
    <w:basedOn w:val="Index"/>
    <w:qFormat/>
    <w:pPr/>
    <w:rPr/>
  </w:style>
  <w:style w:type="paragraph" w:styleId="UserIndex9">
    <w:name w:val="User Index 9"/>
    <w:basedOn w:val="Index"/>
    <w:qFormat/>
    <w:pPr/>
    <w:rPr/>
  </w:style>
  <w:style w:type="paragraph" w:styleId="UserIndex10">
    <w:name w:val="User Index 10"/>
    <w:basedOn w:val="Index"/>
    <w:qFormat/>
    <w:pPr/>
    <w:rPr/>
  </w:style>
  <w:style w:type="paragraph" w:styleId="UserIndexHeading">
    <w:name w:val="User Index Heading"/>
    <w:basedOn w:val="Heading"/>
    <w:qFormat/>
    <w:pPr/>
    <w:rPr/>
  </w:style>
  <w:style w:type="paragraph" w:styleId="Text">
    <w:name w:val="Text"/>
    <w:basedOn w:val="Caption"/>
    <w:qFormat/>
    <w:pPr/>
    <w:rPr/>
  </w:style>
  <w:style w:type="paragraph" w:styleId="TableIndex1">
    <w:name w:val="Table Index 1"/>
    <w:basedOn w:val="Index"/>
    <w:qFormat/>
    <w:pPr/>
    <w:rPr/>
  </w:style>
  <w:style w:type="paragraph" w:styleId="TableIndexHeading">
    <w:name w:val="Table Index Heading"/>
    <w:basedOn w:val="Heading"/>
    <w:qFormat/>
    <w:pPr/>
    <w:rPr/>
  </w:style>
  <w:style w:type="paragraph" w:styleId="Table">
    <w:name w:val="Table"/>
    <w:basedOn w:val="Caption"/>
    <w:qFormat/>
    <w:pPr/>
    <w:rPr/>
  </w:style>
  <w:style w:type="paragraph" w:styleId="Sender">
    <w:name w:val="Sender"/>
    <w:basedOn w:val="Normal"/>
    <w:pPr/>
    <w:rPr/>
  </w:style>
  <w:style w:type="paragraph" w:styleId="Signature">
    <w:name w:val="Signature"/>
    <w:basedOn w:val="Normal"/>
    <w:pPr/>
    <w:rPr/>
  </w:style>
  <w:style w:type="paragraph" w:styleId="PreformattedText">
    <w:name w:val="Preformatted Text"/>
    <w:basedOn w:val="Normal"/>
    <w:qFormat/>
    <w:pPr/>
    <w:rPr/>
  </w:style>
  <w:style w:type="paragraph" w:styleId="ObjectIndexHeading">
    <w:name w:val="Object Index Heading"/>
    <w:basedOn w:val="Heading"/>
    <w:qFormat/>
    <w:pPr/>
    <w:rPr/>
  </w:style>
  <w:style w:type="paragraph" w:styleId="ObjectIndex1">
    <w:name w:val="Object Index 1"/>
    <w:basedOn w:val="Index"/>
    <w:qFormat/>
    <w:pPr/>
    <w:rPr/>
  </w:style>
  <w:style w:type="paragraph" w:styleId="Numbering5Start">
    <w:name w:val="Numbering 5 Start"/>
    <w:basedOn w:val="List"/>
    <w:qFormat/>
    <w:pPr/>
    <w:rPr/>
  </w:style>
  <w:style w:type="paragraph" w:styleId="Numbering5End">
    <w:name w:val="Numbering 5 End"/>
    <w:basedOn w:val="List"/>
    <w:qFormat/>
    <w:pPr/>
    <w:rPr/>
  </w:style>
  <w:style w:type="paragraph" w:styleId="Numbering5Cont">
    <w:name w:val="Numbering 5 Cont."/>
    <w:basedOn w:val="List"/>
    <w:qFormat/>
    <w:pPr/>
    <w:rPr/>
  </w:style>
  <w:style w:type="paragraph" w:styleId="Numbering5">
    <w:name w:val="Numbering 5"/>
    <w:basedOn w:val="List"/>
    <w:pPr/>
    <w:rPr/>
  </w:style>
  <w:style w:type="paragraph" w:styleId="Numbering4Start">
    <w:name w:val="Numbering 4 Start"/>
    <w:basedOn w:val="List"/>
    <w:qFormat/>
    <w:pPr/>
    <w:rPr/>
  </w:style>
  <w:style w:type="paragraph" w:styleId="Numbering4End">
    <w:name w:val="Numbering 4 End"/>
    <w:basedOn w:val="List"/>
    <w:qFormat/>
    <w:pPr/>
    <w:rPr/>
  </w:style>
  <w:style w:type="paragraph" w:styleId="Numbering4Cont">
    <w:name w:val="Numbering 4 Cont."/>
    <w:basedOn w:val="List"/>
    <w:qFormat/>
    <w:pPr/>
    <w:rPr/>
  </w:style>
  <w:style w:type="paragraph" w:styleId="BibliographyHeading">
    <w:name w:val="Bibliography Heading"/>
    <w:basedOn w:val="Heading"/>
    <w:pPr/>
    <w:rPr/>
  </w:style>
  <w:style w:type="paragraph" w:styleId="Bibliography1">
    <w:name w:val="Bibliography 1"/>
    <w:basedOn w:val="Index"/>
    <w:qFormat/>
    <w:pPr/>
    <w:rPr/>
  </w:style>
  <w:style w:type="paragraph" w:styleId="Addressee">
    <w:name w:val="Addresse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269_New_Template_Normal_Series(1)</Template>
  <TotalTime>847</TotalTime>
  <Application>LibreOffice/5.0.2.2$Windows_x86 LibreOffice_project/37b43f919e4de5eeaca9b9755ed688758a8251fe</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2015-10-29T16:33:00Z</dcterms:created>
  <dc:creator>Douglas Paterson</dc:creator>
  <dc:language>en-US</dc:language>
  <cp:lastModifiedBy>Dmitry Sheiko</cp:lastModifiedBy>
  <cp:lastPrinted>2004-01-27T14:10:00Z</cp:lastPrinted>
  <dcterms:modified xsi:type="dcterms:W3CDTF">2015-11-03T11:23:18Z</dcterms:modified>
  <cp:revision>50</cp:revision>
  <dc:title>The PACKT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